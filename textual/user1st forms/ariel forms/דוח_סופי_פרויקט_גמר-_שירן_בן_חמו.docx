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30F" w:rsidRDefault="006A5330" w:rsidP="00C0430F">
      <w:pPr>
        <w:pStyle w:val="5"/>
        <w:rPr>
          <w:rFonts w:hint="cs"/>
          <w:rtl/>
        </w:rPr>
      </w:pPr>
      <w:r>
        <w:rPr>
          <w:rFonts w:hint="cs"/>
          <w:noProof/>
          <w:rtl/>
          <w:lang w:eastAsia="en-US"/>
        </w:rPr>
        <w:drawing>
          <wp:anchor distT="0" distB="0" distL="114300" distR="114300" simplePos="0" relativeHeight="251659264" behindDoc="0" locked="0" layoutInCell="1" allowOverlap="1">
            <wp:simplePos x="0" y="0"/>
            <wp:positionH relativeFrom="column">
              <wp:align>center</wp:align>
            </wp:positionH>
            <wp:positionV relativeFrom="paragraph">
              <wp:posOffset>-827405</wp:posOffset>
            </wp:positionV>
            <wp:extent cx="4572000" cy="1438275"/>
            <wp:effectExtent l="19050" t="0" r="0" b="0"/>
            <wp:wrapSquare wrapText="bothSides"/>
            <wp:docPr id="14"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572000" cy="1438275"/>
                    </a:xfrm>
                    <a:prstGeom prst="rect">
                      <a:avLst/>
                    </a:prstGeom>
                    <a:noFill/>
                    <a:ln w="9525">
                      <a:noFill/>
                      <a:miter lim="800000"/>
                      <a:headEnd/>
                      <a:tailEnd/>
                    </a:ln>
                  </pic:spPr>
                </pic:pic>
              </a:graphicData>
            </a:graphic>
          </wp:anchor>
        </w:drawing>
      </w:r>
    </w:p>
    <w:p w:rsidR="00C0430F" w:rsidRDefault="00C0430F" w:rsidP="00C0430F">
      <w:pPr>
        <w:pStyle w:val="5"/>
        <w:rPr>
          <w:rtl/>
        </w:rPr>
      </w:pPr>
      <w:r>
        <w:rPr>
          <w:rFonts w:hint="cs"/>
          <w:rtl/>
        </w:rPr>
        <w:t>המחלקה להנדסת תוכנה</w:t>
      </w:r>
    </w:p>
    <w:p w:rsidR="00C0430F" w:rsidRPr="00BB0736" w:rsidRDefault="00C0430F" w:rsidP="00C0430F">
      <w:pPr>
        <w:rPr>
          <w:rFonts w:cs="Narkisim"/>
          <w:b/>
          <w:bCs/>
          <w:sz w:val="56"/>
          <w:szCs w:val="56"/>
          <w:rtl/>
        </w:rPr>
      </w:pPr>
    </w:p>
    <w:p w:rsidR="00C0430F" w:rsidRPr="00BB0736" w:rsidRDefault="00C0430F" w:rsidP="00CE3FC1">
      <w:pPr>
        <w:pStyle w:val="2"/>
        <w:jc w:val="center"/>
        <w:rPr>
          <w:rFonts w:cs="Monotype Hadassah"/>
          <w:color w:val="FF0000"/>
          <w:sz w:val="56"/>
          <w:szCs w:val="56"/>
        </w:rPr>
      </w:pPr>
      <w:r w:rsidRPr="00BB0736">
        <w:rPr>
          <w:rFonts w:cs="Monotype Hadassah" w:hint="cs"/>
          <w:color w:val="FF0000"/>
          <w:sz w:val="56"/>
          <w:szCs w:val="56"/>
          <w:rtl/>
        </w:rPr>
        <w:t xml:space="preserve">ניטור שרתים באמצעות מערכת </w:t>
      </w:r>
      <w:r w:rsidRPr="00BB0736">
        <w:rPr>
          <w:rFonts w:cs="Monotype Hadassah" w:hint="cs"/>
          <w:color w:val="FF0000"/>
          <w:sz w:val="56"/>
          <w:szCs w:val="56"/>
        </w:rPr>
        <w:t>N</w:t>
      </w:r>
      <w:r w:rsidRPr="00BB0736">
        <w:rPr>
          <w:rFonts w:cs="Monotype Hadassah"/>
          <w:color w:val="FF0000"/>
          <w:sz w:val="56"/>
          <w:szCs w:val="56"/>
        </w:rPr>
        <w:t>agios</w:t>
      </w:r>
    </w:p>
    <w:p w:rsidR="00C0430F" w:rsidRDefault="00C0430F" w:rsidP="00C0430F">
      <w:pPr>
        <w:jc w:val="center"/>
        <w:rPr>
          <w:rFonts w:cs="Narkisim"/>
          <w:b/>
          <w:bCs/>
          <w:szCs w:val="48"/>
          <w:rtl/>
        </w:rPr>
      </w:pPr>
    </w:p>
    <w:p w:rsidR="00C0430F" w:rsidRDefault="00C0430F" w:rsidP="00C0430F">
      <w:pPr>
        <w:rPr>
          <w:rFonts w:cs="Narkisim"/>
          <w:b/>
          <w:bCs/>
          <w:szCs w:val="48"/>
          <w:rtl/>
        </w:rPr>
      </w:pPr>
    </w:p>
    <w:p w:rsidR="00C0430F" w:rsidRDefault="00C0430F" w:rsidP="00C0430F">
      <w:pPr>
        <w:jc w:val="center"/>
        <w:rPr>
          <w:rFonts w:cs="Monotype Hadassah"/>
          <w:b/>
          <w:bCs/>
          <w:rtl/>
        </w:rPr>
      </w:pPr>
      <w:r>
        <w:rPr>
          <w:rFonts w:cs="Monotype Hadassah" w:hint="cs"/>
          <w:b/>
          <w:bCs/>
          <w:rtl/>
        </w:rPr>
        <w:t>חיבור זה מהווה חלק מהדרישות לקבלת</w:t>
      </w:r>
    </w:p>
    <w:p w:rsidR="00C0430F" w:rsidRDefault="00C0430F" w:rsidP="00C0430F">
      <w:pPr>
        <w:jc w:val="center"/>
        <w:rPr>
          <w:rFonts w:cs="Narkisim"/>
          <w:b/>
          <w:bCs/>
          <w:rtl/>
        </w:rPr>
      </w:pPr>
      <w:r>
        <w:rPr>
          <w:rFonts w:cs="Monotype Hadassah" w:hint="cs"/>
          <w:b/>
          <w:bCs/>
          <w:rtl/>
        </w:rPr>
        <w:t>תואר ראשון בהנדסה</w:t>
      </w:r>
    </w:p>
    <w:p w:rsidR="00C0430F" w:rsidRPr="00BB0736" w:rsidRDefault="00C0430F" w:rsidP="00C0430F">
      <w:pPr>
        <w:jc w:val="center"/>
        <w:rPr>
          <w:rFonts w:cs="Narkisim"/>
          <w:b/>
          <w:bCs/>
          <w:sz w:val="28"/>
          <w:szCs w:val="28"/>
          <w:rtl/>
        </w:rPr>
      </w:pPr>
    </w:p>
    <w:p w:rsidR="00C0430F" w:rsidRPr="00BB0736" w:rsidRDefault="00C0430F" w:rsidP="00C0430F">
      <w:pPr>
        <w:pStyle w:val="7"/>
        <w:rPr>
          <w:sz w:val="28"/>
          <w:szCs w:val="28"/>
          <w:rtl/>
        </w:rPr>
      </w:pPr>
      <w:r w:rsidRPr="00BB0736">
        <w:rPr>
          <w:rFonts w:hint="cs"/>
          <w:sz w:val="28"/>
          <w:szCs w:val="28"/>
          <w:rtl/>
        </w:rPr>
        <w:t>מאת</w:t>
      </w:r>
    </w:p>
    <w:p w:rsidR="00C0430F" w:rsidRPr="00BB0736" w:rsidRDefault="00C0430F" w:rsidP="00C0430F">
      <w:pPr>
        <w:pStyle w:val="3"/>
        <w:jc w:val="center"/>
        <w:rPr>
          <w:color w:val="FF0000"/>
          <w:sz w:val="28"/>
          <w:szCs w:val="28"/>
          <w:rtl/>
        </w:rPr>
      </w:pPr>
      <w:r w:rsidRPr="00BB0736">
        <w:rPr>
          <w:rFonts w:cs="Monotype Hadassah" w:hint="cs"/>
          <w:color w:val="FF0000"/>
          <w:sz w:val="28"/>
          <w:szCs w:val="28"/>
          <w:rtl/>
        </w:rPr>
        <w:t>שירן בן חמו</w:t>
      </w:r>
    </w:p>
    <w:p w:rsidR="00C0430F" w:rsidRDefault="00C0430F" w:rsidP="00C0430F">
      <w:pPr>
        <w:rPr>
          <w:rFonts w:cs="Narkisim" w:hint="cs"/>
          <w:b/>
          <w:bCs/>
          <w:szCs w:val="48"/>
          <w:rtl/>
        </w:rPr>
      </w:pPr>
    </w:p>
    <w:p w:rsidR="00CE3FC1" w:rsidRDefault="00CE3FC1" w:rsidP="00C0430F">
      <w:pPr>
        <w:rPr>
          <w:rFonts w:cs="Narkisim"/>
          <w:b/>
          <w:bCs/>
          <w:sz w:val="28"/>
          <w:szCs w:val="28"/>
          <w:rtl/>
        </w:rPr>
      </w:pPr>
    </w:p>
    <w:p w:rsidR="00C0430F" w:rsidRDefault="00C0430F" w:rsidP="00C0430F">
      <w:pPr>
        <w:rPr>
          <w:rFonts w:cs="Narkisim" w:hint="cs"/>
          <w:b/>
          <w:bCs/>
          <w:sz w:val="28"/>
          <w:szCs w:val="28"/>
          <w:rtl/>
        </w:rPr>
      </w:pPr>
    </w:p>
    <w:p w:rsidR="006A5330" w:rsidRDefault="006A5330" w:rsidP="00C0430F">
      <w:pPr>
        <w:rPr>
          <w:rFonts w:cs="Narkisim" w:hint="cs"/>
          <w:b/>
          <w:bCs/>
          <w:sz w:val="28"/>
          <w:szCs w:val="28"/>
          <w:rtl/>
        </w:rPr>
      </w:pPr>
    </w:p>
    <w:p w:rsidR="006A5330" w:rsidRDefault="006A5330" w:rsidP="00C0430F">
      <w:pPr>
        <w:rPr>
          <w:rFonts w:cs="Narkisim" w:hint="cs"/>
          <w:b/>
          <w:bCs/>
          <w:sz w:val="28"/>
          <w:szCs w:val="28"/>
          <w:rtl/>
        </w:rPr>
      </w:pPr>
    </w:p>
    <w:p w:rsidR="006A5330" w:rsidRDefault="006A5330" w:rsidP="00C0430F">
      <w:pPr>
        <w:rPr>
          <w:rFonts w:cs="Narkisim" w:hint="cs"/>
          <w:b/>
          <w:bCs/>
          <w:sz w:val="28"/>
          <w:szCs w:val="28"/>
          <w:rtl/>
        </w:rPr>
      </w:pPr>
    </w:p>
    <w:p w:rsidR="00906617" w:rsidRDefault="00906617" w:rsidP="00C0430F">
      <w:pPr>
        <w:rPr>
          <w:rFonts w:cs="Narkisim" w:hint="cs"/>
          <w:b/>
          <w:bCs/>
          <w:sz w:val="28"/>
          <w:szCs w:val="28"/>
          <w:rtl/>
        </w:rPr>
      </w:pPr>
    </w:p>
    <w:p w:rsidR="00C0430F" w:rsidRDefault="00C0430F" w:rsidP="00C0430F">
      <w:pPr>
        <w:bidi w:val="0"/>
        <w:ind w:right="-709"/>
        <w:rPr>
          <w:rFonts w:cs="Narkisim"/>
          <w:b/>
          <w:bCs/>
          <w:sz w:val="28"/>
          <w:szCs w:val="28"/>
        </w:rPr>
      </w:pPr>
      <w:r>
        <w:rPr>
          <w:rFonts w:cs="Narkisim" w:hint="cs"/>
          <w:b/>
          <w:bCs/>
          <w:sz w:val="28"/>
          <w:szCs w:val="28"/>
          <w:rtl/>
        </w:rPr>
        <w:t>תמוז תשע"א</w:t>
      </w:r>
      <w:r>
        <w:rPr>
          <w:rFonts w:cs="Narkisim" w:hint="cs"/>
          <w:b/>
          <w:bCs/>
          <w:i/>
          <w:iCs/>
          <w:color w:val="808080"/>
          <w:sz w:val="28"/>
          <w:szCs w:val="28"/>
          <w:rtl/>
        </w:rPr>
        <w:t xml:space="preserve">        </w:t>
      </w:r>
      <w:r>
        <w:rPr>
          <w:rFonts w:cs="Narkisim" w:hint="cs"/>
          <w:b/>
          <w:bCs/>
          <w:sz w:val="28"/>
          <w:szCs w:val="28"/>
          <w:rtl/>
        </w:rPr>
        <w:t xml:space="preserve">                                                                       יולי 2011 </w:t>
      </w:r>
    </w:p>
    <w:p w:rsidR="00C0430F" w:rsidRPr="006A5330" w:rsidRDefault="00C0430F" w:rsidP="006A5330">
      <w:pPr>
        <w:jc w:val="both"/>
        <w:rPr>
          <w:rFonts w:cs="Narkisim"/>
          <w:b/>
          <w:bCs/>
          <w:sz w:val="28"/>
          <w:szCs w:val="28"/>
          <w:rtl/>
        </w:rPr>
      </w:pPr>
      <w:r w:rsidRPr="00C0430F">
        <w:rPr>
          <w:rFonts w:cs="Narkisim"/>
          <w:b/>
          <w:bCs/>
          <w:noProof/>
          <w:sz w:val="28"/>
          <w:szCs w:val="28"/>
          <w:rtl/>
        </w:rPr>
        <w:lastRenderedPageBreak/>
        <w:drawing>
          <wp:anchor distT="0" distB="0" distL="114300" distR="114300" simplePos="0" relativeHeight="251661312" behindDoc="0" locked="0" layoutInCell="1" allowOverlap="1">
            <wp:simplePos x="0" y="0"/>
            <wp:positionH relativeFrom="column">
              <wp:align>center</wp:align>
            </wp:positionH>
            <wp:positionV relativeFrom="paragraph">
              <wp:posOffset>-988522</wp:posOffset>
            </wp:positionV>
            <wp:extent cx="4573732" cy="1433946"/>
            <wp:effectExtent l="19050" t="0" r="0" b="0"/>
            <wp:wrapSquare wrapText="bothSides"/>
            <wp:docPr id="15"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573732" cy="1433946"/>
                    </a:xfrm>
                    <a:prstGeom prst="rect">
                      <a:avLst/>
                    </a:prstGeom>
                    <a:noFill/>
                    <a:ln w="9525">
                      <a:noFill/>
                      <a:miter lim="800000"/>
                      <a:headEnd/>
                      <a:tailEnd/>
                    </a:ln>
                  </pic:spPr>
                </pic:pic>
              </a:graphicData>
            </a:graphic>
          </wp:anchor>
        </w:drawing>
      </w:r>
    </w:p>
    <w:p w:rsidR="00BB0736" w:rsidRDefault="00C0430F" w:rsidP="00BB0736">
      <w:pPr>
        <w:pStyle w:val="6"/>
        <w:rPr>
          <w:rFonts w:hint="cs"/>
          <w:rtl/>
        </w:rPr>
      </w:pPr>
      <w:r>
        <w:rPr>
          <w:rFonts w:hint="cs"/>
          <w:rtl/>
        </w:rPr>
        <w:t>המחלקה להנדסת תוכנה</w:t>
      </w:r>
    </w:p>
    <w:p w:rsidR="00BB0736" w:rsidRDefault="00BB0736" w:rsidP="00BB0736">
      <w:pPr>
        <w:pStyle w:val="6"/>
        <w:rPr>
          <w:rFonts w:hint="cs"/>
          <w:rtl/>
        </w:rPr>
      </w:pPr>
    </w:p>
    <w:p w:rsidR="00C0430F" w:rsidRPr="00BB0736" w:rsidRDefault="00C0430F" w:rsidP="00BB0736">
      <w:pPr>
        <w:pStyle w:val="6"/>
      </w:pPr>
      <w:r w:rsidRPr="00BB0736">
        <w:rPr>
          <w:rFonts w:hint="cs"/>
          <w:color w:val="FF0000"/>
          <w:sz w:val="56"/>
          <w:szCs w:val="56"/>
          <w:rtl/>
        </w:rPr>
        <w:t xml:space="preserve">ניטור שרתים באמצעות מערכת </w:t>
      </w:r>
      <w:r w:rsidRPr="00BB0736">
        <w:rPr>
          <w:rFonts w:hint="cs"/>
          <w:color w:val="FF0000"/>
          <w:sz w:val="56"/>
          <w:szCs w:val="56"/>
        </w:rPr>
        <w:t>N</w:t>
      </w:r>
      <w:r w:rsidRPr="00BB0736">
        <w:rPr>
          <w:color w:val="FF0000"/>
          <w:sz w:val="56"/>
          <w:szCs w:val="56"/>
        </w:rPr>
        <w:t>agios</w:t>
      </w:r>
    </w:p>
    <w:p w:rsidR="00C0430F" w:rsidRDefault="00C0430F" w:rsidP="00C0430F">
      <w:pPr>
        <w:jc w:val="center"/>
        <w:rPr>
          <w:rFonts w:cs="Monotype Hadassah"/>
          <w:b/>
          <w:bCs/>
          <w:szCs w:val="48"/>
          <w:rtl/>
        </w:rPr>
      </w:pPr>
    </w:p>
    <w:p w:rsidR="00C0430F" w:rsidRDefault="00C0430F" w:rsidP="00C0430F">
      <w:pPr>
        <w:jc w:val="center"/>
        <w:rPr>
          <w:rFonts w:cs="Monotype Hadassah"/>
          <w:b/>
          <w:bCs/>
          <w:rtl/>
        </w:rPr>
      </w:pPr>
      <w:r>
        <w:rPr>
          <w:rFonts w:cs="Monotype Hadassah" w:hint="cs"/>
          <w:b/>
          <w:bCs/>
          <w:rtl/>
        </w:rPr>
        <w:t>חיבור זה מהווה חלק מהדרישות לקבלת</w:t>
      </w:r>
    </w:p>
    <w:p w:rsidR="00C0430F" w:rsidRDefault="00C0430F" w:rsidP="00C0430F">
      <w:pPr>
        <w:jc w:val="center"/>
        <w:rPr>
          <w:rFonts w:cs="Monotype Hadassah"/>
          <w:b/>
          <w:bCs/>
          <w:sz w:val="28"/>
          <w:szCs w:val="28"/>
          <w:rtl/>
        </w:rPr>
      </w:pPr>
      <w:r>
        <w:rPr>
          <w:rFonts w:cs="Monotype Hadassah" w:hint="cs"/>
          <w:b/>
          <w:bCs/>
          <w:rtl/>
        </w:rPr>
        <w:t>תואר ראשון בהנדסה</w:t>
      </w:r>
    </w:p>
    <w:p w:rsidR="00C0430F" w:rsidRDefault="00C0430F" w:rsidP="00C0430F">
      <w:pPr>
        <w:pStyle w:val="7"/>
        <w:rPr>
          <w:rtl/>
        </w:rPr>
      </w:pPr>
    </w:p>
    <w:p w:rsidR="00C0430F" w:rsidRPr="00BB0736" w:rsidRDefault="00C0430F" w:rsidP="00C0430F">
      <w:pPr>
        <w:pStyle w:val="7"/>
        <w:rPr>
          <w:sz w:val="28"/>
          <w:szCs w:val="28"/>
          <w:rtl/>
        </w:rPr>
      </w:pPr>
    </w:p>
    <w:p w:rsidR="00C0430F" w:rsidRPr="00BB0736" w:rsidRDefault="00C0430F" w:rsidP="00C0430F">
      <w:pPr>
        <w:pStyle w:val="7"/>
        <w:rPr>
          <w:sz w:val="28"/>
          <w:szCs w:val="28"/>
          <w:rtl/>
        </w:rPr>
      </w:pPr>
      <w:r w:rsidRPr="00BB0736">
        <w:rPr>
          <w:rFonts w:hint="cs"/>
          <w:sz w:val="28"/>
          <w:szCs w:val="28"/>
          <w:rtl/>
        </w:rPr>
        <w:t>מאת</w:t>
      </w:r>
    </w:p>
    <w:p w:rsidR="00C0430F" w:rsidRPr="00BB0736" w:rsidRDefault="00C0430F" w:rsidP="00C0430F">
      <w:pPr>
        <w:pStyle w:val="3"/>
        <w:jc w:val="center"/>
        <w:rPr>
          <w:rFonts w:cs="Monotype Hadassah"/>
          <w:color w:val="FF0000"/>
          <w:sz w:val="28"/>
          <w:szCs w:val="28"/>
          <w:rtl/>
        </w:rPr>
      </w:pPr>
      <w:r w:rsidRPr="00BB0736">
        <w:rPr>
          <w:rFonts w:cs="Monotype Hadassah" w:hint="cs"/>
          <w:color w:val="FF0000"/>
          <w:sz w:val="28"/>
          <w:szCs w:val="28"/>
          <w:rtl/>
        </w:rPr>
        <w:t>שירן בן חמו</w:t>
      </w:r>
    </w:p>
    <w:p w:rsidR="00C0430F" w:rsidRDefault="00C0430F" w:rsidP="00C0430F">
      <w:pPr>
        <w:jc w:val="center"/>
        <w:rPr>
          <w:rFonts w:cs="Monotype Hadassah"/>
          <w:b/>
          <w:bCs/>
          <w:szCs w:val="48"/>
          <w:rtl/>
        </w:rPr>
      </w:pPr>
    </w:p>
    <w:p w:rsidR="00C0430F" w:rsidRDefault="00C0430F" w:rsidP="00C0430F">
      <w:pPr>
        <w:jc w:val="center"/>
        <w:rPr>
          <w:rFonts w:cs="Monotype Hadassah"/>
          <w:b/>
          <w:bCs/>
          <w:sz w:val="28"/>
          <w:szCs w:val="28"/>
          <w:rtl/>
        </w:rPr>
      </w:pPr>
      <w:r>
        <w:rPr>
          <w:rFonts w:cs="Monotype Hadassah" w:hint="cs"/>
          <w:b/>
          <w:bCs/>
          <w:sz w:val="28"/>
          <w:szCs w:val="28"/>
          <w:rtl/>
        </w:rPr>
        <w:t xml:space="preserve">מנחה: </w:t>
      </w:r>
      <w:r w:rsidRPr="00624DA9">
        <w:rPr>
          <w:rFonts w:cs="Monotype Hadassah" w:hint="cs"/>
          <w:b/>
          <w:bCs/>
          <w:sz w:val="28"/>
          <w:szCs w:val="28"/>
          <w:rtl/>
        </w:rPr>
        <w:t>מר שי תבור</w:t>
      </w:r>
    </w:p>
    <w:p w:rsidR="00C0430F" w:rsidRDefault="00C0430F" w:rsidP="00C0430F">
      <w:pPr>
        <w:rPr>
          <w:rFonts w:cs="Monotype Hadassah"/>
          <w:b/>
          <w:bCs/>
          <w:sz w:val="28"/>
          <w:szCs w:val="28"/>
          <w:rtl/>
        </w:rPr>
      </w:pPr>
    </w:p>
    <w:p w:rsidR="00C0430F" w:rsidRDefault="00C0430F" w:rsidP="00C0430F">
      <w:pPr>
        <w:rPr>
          <w:rFonts w:cs="Monotype Hadassah" w:hint="cs"/>
          <w:b/>
          <w:bCs/>
          <w:rtl/>
        </w:rPr>
      </w:pPr>
      <w:r>
        <w:rPr>
          <w:rFonts w:cs="Monotype Hadassah" w:hint="cs"/>
          <w:b/>
          <w:bCs/>
          <w:rtl/>
        </w:rPr>
        <w:t xml:space="preserve">אישור המנחה:     </w:t>
      </w:r>
      <w:r>
        <w:rPr>
          <w:rFonts w:cs="Monotype Hadassah" w:hint="cs"/>
          <w:b/>
          <w:bCs/>
          <w:rtl/>
        </w:rPr>
        <w:tab/>
      </w:r>
      <w:r>
        <w:rPr>
          <w:rFonts w:cs="Monotype Hadassah" w:hint="cs"/>
          <w:b/>
          <w:bCs/>
          <w:rtl/>
        </w:rPr>
        <w:tab/>
      </w:r>
      <w:r>
        <w:rPr>
          <w:rFonts w:cs="Monotype Hadassah" w:hint="cs"/>
          <w:b/>
          <w:bCs/>
          <w:rtl/>
        </w:rPr>
        <w:tab/>
      </w:r>
      <w:r>
        <w:rPr>
          <w:rFonts w:cs="Monotype Hadassah" w:hint="cs"/>
          <w:b/>
          <w:bCs/>
          <w:rtl/>
        </w:rPr>
        <w:tab/>
      </w:r>
      <w:r>
        <w:rPr>
          <w:rFonts w:cs="Monotype Hadassah" w:hint="cs"/>
          <w:b/>
          <w:bCs/>
          <w:rtl/>
        </w:rPr>
        <w:tab/>
      </w:r>
      <w:r>
        <w:rPr>
          <w:rFonts w:cs="Monotype Hadassah" w:hint="cs"/>
          <w:b/>
          <w:bCs/>
          <w:rtl/>
        </w:rPr>
        <w:tab/>
      </w:r>
      <w:r w:rsidR="00CE3FC1">
        <w:rPr>
          <w:rFonts w:cs="Monotype Hadassah" w:hint="cs"/>
          <w:b/>
          <w:bCs/>
          <w:rtl/>
        </w:rPr>
        <w:t xml:space="preserve">         </w:t>
      </w:r>
      <w:r>
        <w:rPr>
          <w:rFonts w:cs="Monotype Hadassah" w:hint="cs"/>
          <w:b/>
          <w:bCs/>
          <w:rtl/>
        </w:rPr>
        <w:t>תאריך:</w:t>
      </w:r>
      <w:r w:rsidR="00C20903">
        <w:rPr>
          <w:rFonts w:cs="Monotype Hadassah" w:hint="cs"/>
          <w:b/>
          <w:bCs/>
          <w:rtl/>
        </w:rPr>
        <w:t xml:space="preserve"> 07.07.11</w:t>
      </w:r>
    </w:p>
    <w:p w:rsidR="00C0430F" w:rsidRDefault="00C0430F" w:rsidP="00C0430F">
      <w:pPr>
        <w:rPr>
          <w:rFonts w:cs="Monotype Hadassah"/>
          <w:b/>
          <w:bCs/>
          <w:sz w:val="28"/>
          <w:szCs w:val="28"/>
          <w:rtl/>
        </w:rPr>
      </w:pPr>
    </w:p>
    <w:p w:rsidR="00C0430F" w:rsidRDefault="00C0430F" w:rsidP="00C0430F">
      <w:pPr>
        <w:rPr>
          <w:rFonts w:cs="Monotype Hadassah"/>
          <w:b/>
          <w:bCs/>
          <w:rtl/>
        </w:rPr>
      </w:pPr>
      <w:r>
        <w:rPr>
          <w:rFonts w:cs="Monotype Hadassah" w:hint="cs"/>
          <w:b/>
          <w:bCs/>
          <w:rtl/>
        </w:rPr>
        <w:t xml:space="preserve">אישור ראש </w:t>
      </w:r>
      <w:r w:rsidR="00C20903">
        <w:rPr>
          <w:rFonts w:cs="Monotype Hadassah" w:hint="cs"/>
          <w:b/>
          <w:bCs/>
          <w:rtl/>
        </w:rPr>
        <w:t>הפרויקט</w:t>
      </w:r>
      <w:r>
        <w:rPr>
          <w:rFonts w:cs="Monotype Hadassah" w:hint="cs"/>
          <w:b/>
          <w:bCs/>
          <w:rtl/>
        </w:rPr>
        <w:t xml:space="preserve"> בתעשייה:     </w:t>
      </w:r>
      <w:r>
        <w:rPr>
          <w:rFonts w:cs="Monotype Hadassah" w:hint="cs"/>
          <w:b/>
          <w:bCs/>
          <w:rtl/>
        </w:rPr>
        <w:tab/>
      </w:r>
      <w:r>
        <w:rPr>
          <w:rFonts w:cs="Monotype Hadassah" w:hint="cs"/>
          <w:b/>
          <w:bCs/>
          <w:rtl/>
        </w:rPr>
        <w:tab/>
      </w:r>
      <w:r>
        <w:rPr>
          <w:rFonts w:cs="Monotype Hadassah" w:hint="cs"/>
          <w:b/>
          <w:bCs/>
          <w:rtl/>
        </w:rPr>
        <w:tab/>
      </w:r>
      <w:r>
        <w:rPr>
          <w:rFonts w:cs="Monotype Hadassah" w:hint="cs"/>
          <w:b/>
          <w:bCs/>
          <w:rtl/>
        </w:rPr>
        <w:tab/>
      </w:r>
      <w:r w:rsidR="00946DE5">
        <w:rPr>
          <w:rFonts w:cs="Monotype Hadassah" w:hint="cs"/>
          <w:b/>
          <w:bCs/>
          <w:rtl/>
        </w:rPr>
        <w:t xml:space="preserve">         </w:t>
      </w:r>
      <w:r>
        <w:rPr>
          <w:rFonts w:cs="Monotype Hadassah" w:hint="cs"/>
          <w:b/>
          <w:bCs/>
          <w:rtl/>
        </w:rPr>
        <w:t>תאריך:</w:t>
      </w:r>
      <w:r w:rsidR="00C20903">
        <w:rPr>
          <w:rFonts w:cs="Monotype Hadassah" w:hint="cs"/>
          <w:b/>
          <w:bCs/>
          <w:rtl/>
        </w:rPr>
        <w:t xml:space="preserve"> 07.07.11</w:t>
      </w:r>
    </w:p>
    <w:p w:rsidR="00C0430F" w:rsidRDefault="00C0430F" w:rsidP="00C0430F">
      <w:pPr>
        <w:rPr>
          <w:rFonts w:cs="Narkisim" w:hint="cs"/>
          <w:b/>
          <w:bCs/>
          <w:rtl/>
        </w:rPr>
      </w:pPr>
    </w:p>
    <w:p w:rsidR="00946DE5" w:rsidRDefault="00946DE5" w:rsidP="00C0430F">
      <w:pPr>
        <w:rPr>
          <w:rFonts w:cs="Monotype Hadassah"/>
          <w:b/>
          <w:bCs/>
          <w:rtl/>
        </w:rPr>
      </w:pPr>
    </w:p>
    <w:p w:rsidR="00CA79E4" w:rsidRPr="00CA79E4" w:rsidRDefault="00C0430F" w:rsidP="00CE3FC1">
      <w:pPr>
        <w:rPr>
          <w:rFonts w:cs="Monotype Hadassah"/>
          <w:b/>
          <w:bCs/>
          <w:rtl/>
        </w:rPr>
      </w:pPr>
      <w:r>
        <w:rPr>
          <w:rFonts w:cs="Monotype Hadassah" w:hint="cs"/>
          <w:b/>
          <w:bCs/>
          <w:rtl/>
        </w:rPr>
        <w:t xml:space="preserve">אישור מרכז </w:t>
      </w:r>
      <w:r w:rsidR="00CE3FC1">
        <w:rPr>
          <w:rFonts w:cs="Monotype Hadassah" w:hint="cs"/>
          <w:b/>
          <w:bCs/>
          <w:rtl/>
        </w:rPr>
        <w:t>הפרויקטים</w:t>
      </w:r>
      <w:r>
        <w:rPr>
          <w:rFonts w:cs="Monotype Hadassah" w:hint="cs"/>
          <w:b/>
          <w:bCs/>
          <w:rtl/>
        </w:rPr>
        <w:t xml:space="preserve">:    </w:t>
      </w:r>
      <w:r>
        <w:rPr>
          <w:rFonts w:cs="Monotype Hadassah" w:hint="cs"/>
          <w:b/>
          <w:bCs/>
          <w:rtl/>
        </w:rPr>
        <w:tab/>
      </w:r>
      <w:r>
        <w:rPr>
          <w:rFonts w:cs="Monotype Hadassah" w:hint="cs"/>
          <w:b/>
          <w:bCs/>
          <w:rtl/>
        </w:rPr>
        <w:tab/>
      </w:r>
      <w:r>
        <w:rPr>
          <w:rFonts w:cs="Monotype Hadassah" w:hint="cs"/>
          <w:b/>
          <w:bCs/>
          <w:rtl/>
        </w:rPr>
        <w:tab/>
      </w:r>
      <w:r>
        <w:rPr>
          <w:rFonts w:cs="Monotype Hadassah" w:hint="cs"/>
          <w:b/>
          <w:bCs/>
          <w:rtl/>
        </w:rPr>
        <w:tab/>
      </w:r>
      <w:r>
        <w:rPr>
          <w:rFonts w:cs="Monotype Hadassah" w:hint="cs"/>
          <w:b/>
          <w:bCs/>
          <w:rtl/>
        </w:rPr>
        <w:tab/>
      </w:r>
      <w:r w:rsidR="00CE3FC1">
        <w:rPr>
          <w:rFonts w:cs="Monotype Hadassah" w:hint="cs"/>
          <w:b/>
          <w:bCs/>
          <w:rtl/>
        </w:rPr>
        <w:t xml:space="preserve">         </w:t>
      </w:r>
      <w:r>
        <w:rPr>
          <w:rFonts w:cs="Monotype Hadassah" w:hint="cs"/>
          <w:b/>
          <w:bCs/>
          <w:rtl/>
        </w:rPr>
        <w:t>תאריך:</w:t>
      </w:r>
      <w:r w:rsidR="00C20903">
        <w:rPr>
          <w:rFonts w:cs="Monotype Hadassah" w:hint="cs"/>
          <w:b/>
          <w:bCs/>
          <w:rtl/>
        </w:rPr>
        <w:t xml:space="preserve"> 07.07.11</w:t>
      </w:r>
    </w:p>
    <w:p w:rsidR="0005602A" w:rsidRDefault="0005602A" w:rsidP="00906617">
      <w:pPr>
        <w:pStyle w:val="a8"/>
        <w:numPr>
          <w:ilvl w:val="0"/>
          <w:numId w:val="8"/>
        </w:numPr>
        <w:rPr>
          <w:sz w:val="40"/>
          <w:szCs w:val="40"/>
          <w:rtl/>
        </w:rPr>
      </w:pPr>
      <w:r w:rsidRPr="0005602A">
        <w:rPr>
          <w:rFonts w:hint="cs"/>
          <w:sz w:val="40"/>
          <w:szCs w:val="40"/>
          <w:rtl/>
        </w:rPr>
        <w:lastRenderedPageBreak/>
        <w:t>תקציר</w:t>
      </w:r>
    </w:p>
    <w:p w:rsidR="00C167B1" w:rsidRDefault="00C167B1" w:rsidP="00C167B1">
      <w:pPr>
        <w:spacing w:line="360" w:lineRule="auto"/>
        <w:rPr>
          <w:rFonts w:cs="David" w:hint="cs"/>
          <w:b/>
          <w:bCs/>
          <w:rtl/>
        </w:rPr>
      </w:pPr>
    </w:p>
    <w:p w:rsidR="0005602A" w:rsidRDefault="00C167B1" w:rsidP="00C167B1">
      <w:pPr>
        <w:spacing w:line="360" w:lineRule="auto"/>
        <w:rPr>
          <w:rFonts w:cs="David" w:hint="cs"/>
          <w:rtl/>
        </w:rPr>
      </w:pPr>
      <w:r w:rsidRPr="00C167B1">
        <w:rPr>
          <w:rFonts w:cs="David" w:hint="cs"/>
          <w:b/>
          <w:bCs/>
          <w:rtl/>
        </w:rPr>
        <w:t>פרויקט הגמר נעשה במכללה האקדמית להנדסה</w:t>
      </w:r>
      <w:r>
        <w:rPr>
          <w:rFonts w:cs="David" w:hint="cs"/>
          <w:rtl/>
        </w:rPr>
        <w:t xml:space="preserve">, </w:t>
      </w:r>
      <w:r w:rsidRPr="003930FE">
        <w:rPr>
          <w:rFonts w:cs="David" w:hint="cs"/>
          <w:b/>
          <w:bCs/>
          <w:rtl/>
        </w:rPr>
        <w:t>ירושלים</w:t>
      </w:r>
      <w:r>
        <w:rPr>
          <w:rFonts w:cs="David" w:hint="cs"/>
          <w:rtl/>
        </w:rPr>
        <w:t>, עבור צוות התשתיות  אשר אחראי על התחזוקה של כלל מערכת המחשוב במכללה, בפרט</w:t>
      </w:r>
      <w:r w:rsidR="00D962A2">
        <w:rPr>
          <w:rFonts w:cs="David" w:hint="cs"/>
          <w:rtl/>
        </w:rPr>
        <w:t xml:space="preserve"> שרתים רבים המספקים שירותים </w:t>
      </w:r>
      <w:r>
        <w:rPr>
          <w:rFonts w:cs="David" w:hint="cs"/>
          <w:rtl/>
        </w:rPr>
        <w:t xml:space="preserve"> לכלל הסטודנטים וסגל המכללה.</w:t>
      </w:r>
    </w:p>
    <w:p w:rsidR="00C167B1" w:rsidRDefault="00C167B1" w:rsidP="00C167B1">
      <w:pPr>
        <w:spacing w:line="360" w:lineRule="auto"/>
        <w:rPr>
          <w:rFonts w:cs="David" w:hint="cs"/>
          <w:rtl/>
        </w:rPr>
      </w:pPr>
      <w:r w:rsidRPr="00C167B1">
        <w:rPr>
          <w:rFonts w:cs="David" w:hint="cs"/>
          <w:b/>
          <w:bCs/>
          <w:rtl/>
        </w:rPr>
        <w:t>הבעיה כיום</w:t>
      </w:r>
      <w:r>
        <w:rPr>
          <w:rFonts w:cs="David" w:hint="cs"/>
          <w:b/>
          <w:bCs/>
          <w:rtl/>
        </w:rPr>
        <w:t xml:space="preserve"> </w:t>
      </w:r>
      <w:r>
        <w:rPr>
          <w:rFonts w:cs="David" w:hint="cs"/>
          <w:rtl/>
        </w:rPr>
        <w:t>היא שלא קיימת מערכת המנטרת את השרתים הרבים הקיימים, והתרחשותה של תקלה מתגלה רק כאשר מתקבלות תלונות בקרב המשתמשים וזאת למרות ש</w:t>
      </w:r>
      <w:r w:rsidRPr="00624DA9">
        <w:rPr>
          <w:rFonts w:cs="David" w:hint="cs"/>
          <w:rtl/>
        </w:rPr>
        <w:t>ישנם שרתים רבים המהווים יסוד חשוב ומרכזי במערכת המחשוב של המכללה ולכן חשוב לדאוג כי הם יפעלו באופן תקין.</w:t>
      </w:r>
    </w:p>
    <w:p w:rsidR="00C167B1" w:rsidRPr="00624DA9" w:rsidRDefault="00C167B1" w:rsidP="00777C10">
      <w:pPr>
        <w:spacing w:line="360" w:lineRule="auto"/>
        <w:rPr>
          <w:rFonts w:cs="David"/>
          <w:rtl/>
        </w:rPr>
      </w:pPr>
      <w:r w:rsidRPr="00C167B1">
        <w:rPr>
          <w:rFonts w:cs="David" w:hint="cs"/>
          <w:b/>
          <w:bCs/>
          <w:rtl/>
        </w:rPr>
        <w:t xml:space="preserve">פרויקט הגמר כפיתרון </w:t>
      </w:r>
      <w:r>
        <w:rPr>
          <w:rFonts w:cs="David" w:hint="cs"/>
          <w:b/>
          <w:bCs/>
          <w:rtl/>
        </w:rPr>
        <w:t xml:space="preserve"> </w:t>
      </w:r>
      <w:r>
        <w:rPr>
          <w:rFonts w:cs="David" w:hint="cs"/>
          <w:rtl/>
        </w:rPr>
        <w:t xml:space="preserve">ייתן מענה לצורך במערכת ניטור, </w:t>
      </w:r>
      <w:r w:rsidRPr="00624DA9">
        <w:rPr>
          <w:rFonts w:cs="David" w:hint="cs"/>
          <w:rtl/>
        </w:rPr>
        <w:t>ייתן אינדיקציה למצב השרתים בכל רגע נתון ובכך יקל על צוות הסיסטם לאתר תקלות, ובכך יקצר את זמן טיפולן.</w:t>
      </w:r>
      <w:r w:rsidRPr="00624DA9">
        <w:rPr>
          <w:rFonts w:cs="David" w:hint="cs"/>
          <w:rtl/>
        </w:rPr>
        <w:br/>
        <w:t xml:space="preserve">הנתונים יוצגו בממשק </w:t>
      </w:r>
      <w:r w:rsidRPr="00624DA9">
        <w:rPr>
          <w:rFonts w:cs="David" w:hint="cs"/>
        </w:rPr>
        <w:t>WEB</w:t>
      </w:r>
      <w:r w:rsidRPr="00624DA9">
        <w:rPr>
          <w:rFonts w:cs="David" w:hint="cs"/>
          <w:rtl/>
        </w:rPr>
        <w:t xml:space="preserve"> ובמקרה של חריגה תישלח התראה לתיבות מייל המוגדרות במערכת.</w:t>
      </w:r>
      <w:r w:rsidRPr="00624DA9">
        <w:rPr>
          <w:rFonts w:cs="David"/>
          <w:rtl/>
        </w:rPr>
        <w:br/>
      </w:r>
      <w:r w:rsidRPr="00624DA9">
        <w:rPr>
          <w:rFonts w:cs="David" w:hint="cs"/>
          <w:rtl/>
        </w:rPr>
        <w:t xml:space="preserve">הפרויקט יתבצע על בסיס מערכת בשם </w:t>
      </w:r>
      <w:r w:rsidRPr="00624DA9">
        <w:rPr>
          <w:rFonts w:cs="David" w:hint="cs"/>
        </w:rPr>
        <w:t>N</w:t>
      </w:r>
      <w:r w:rsidRPr="00624DA9">
        <w:rPr>
          <w:rFonts w:cs="David"/>
        </w:rPr>
        <w:t>agios</w:t>
      </w:r>
      <w:r w:rsidRPr="00624DA9">
        <w:rPr>
          <w:rFonts w:cs="David" w:hint="cs"/>
          <w:rtl/>
        </w:rPr>
        <w:t>, שהיא מערכת ניטור מב</w:t>
      </w:r>
      <w:r w:rsidR="00777C10">
        <w:rPr>
          <w:rFonts w:cs="David" w:hint="cs"/>
          <w:rtl/>
        </w:rPr>
        <w:t>וססת קוד פתוח.</w:t>
      </w:r>
      <w:r w:rsidR="00777C10">
        <w:rPr>
          <w:rFonts w:cs="David" w:hint="cs"/>
          <w:rtl/>
        </w:rPr>
        <w:br/>
        <w:t>המערכת מאזינה לשרתים</w:t>
      </w:r>
      <w:r w:rsidRPr="00624DA9">
        <w:rPr>
          <w:rFonts w:cs="David" w:hint="cs"/>
          <w:rtl/>
        </w:rPr>
        <w:t xml:space="preserve"> ול-</w:t>
      </w:r>
      <w:r w:rsidRPr="00624DA9">
        <w:rPr>
          <w:rFonts w:cs="David"/>
        </w:rPr>
        <w:t>Services</w:t>
      </w:r>
      <w:r w:rsidRPr="00624DA9">
        <w:rPr>
          <w:rFonts w:cs="David" w:hint="cs"/>
          <w:rtl/>
        </w:rPr>
        <w:t xml:space="preserve"> </w:t>
      </w:r>
      <w:r w:rsidR="00777C10">
        <w:rPr>
          <w:rFonts w:cs="David" w:hint="cs"/>
          <w:rtl/>
        </w:rPr>
        <w:t xml:space="preserve">הרצים בהם, </w:t>
      </w:r>
      <w:r w:rsidRPr="00624DA9">
        <w:rPr>
          <w:rFonts w:cs="David" w:hint="cs"/>
          <w:rtl/>
        </w:rPr>
        <w:t>ובעת תקלה מדווחת על כך למשתמשים.</w:t>
      </w:r>
      <w:r w:rsidRPr="00624DA9">
        <w:rPr>
          <w:rFonts w:cs="David"/>
          <w:rtl/>
        </w:rPr>
        <w:br/>
      </w:r>
      <w:r w:rsidRPr="00624DA9">
        <w:rPr>
          <w:rFonts w:cs="David" w:hint="cs"/>
          <w:rtl/>
        </w:rPr>
        <w:t xml:space="preserve">בכל </w:t>
      </w:r>
      <w:r w:rsidR="00777C10">
        <w:rPr>
          <w:rFonts w:cs="David" w:hint="cs"/>
          <w:rtl/>
        </w:rPr>
        <w:t>שרת</w:t>
      </w:r>
      <w:r w:rsidRPr="00624DA9">
        <w:rPr>
          <w:rFonts w:cs="David" w:hint="cs"/>
          <w:rtl/>
        </w:rPr>
        <w:t xml:space="preserve"> ישנו מעין רכיב אשר רץ בו באופן תמידי ובודק </w:t>
      </w:r>
      <w:r w:rsidRPr="00624DA9">
        <w:rPr>
          <w:rFonts w:cs="David"/>
        </w:rPr>
        <w:t>services</w:t>
      </w:r>
      <w:r w:rsidRPr="00624DA9">
        <w:rPr>
          <w:rFonts w:cs="David" w:hint="cs"/>
          <w:rtl/>
        </w:rPr>
        <w:t xml:space="preserve"> ותכונות נוספות על ידי שימוש </w:t>
      </w:r>
      <w:r w:rsidR="00777C10">
        <w:rPr>
          <w:rFonts w:cs="David" w:hint="cs"/>
          <w:rtl/>
        </w:rPr>
        <w:t xml:space="preserve">            </w:t>
      </w:r>
      <w:r w:rsidRPr="00624DA9">
        <w:rPr>
          <w:rFonts w:cs="David" w:hint="cs"/>
          <w:rtl/>
        </w:rPr>
        <w:t xml:space="preserve">ב- </w:t>
      </w:r>
      <w:r w:rsidRPr="00624DA9">
        <w:rPr>
          <w:rFonts w:cs="David"/>
        </w:rPr>
        <w:t>plug-ins</w:t>
      </w:r>
      <w:r w:rsidRPr="00624DA9">
        <w:rPr>
          <w:rFonts w:cs="David" w:hint="cs"/>
          <w:rtl/>
        </w:rPr>
        <w:t xml:space="preserve"> חיצוניים היושבים בשרת ה-</w:t>
      </w:r>
      <w:r w:rsidRPr="00624DA9">
        <w:rPr>
          <w:rFonts w:cs="David"/>
        </w:rPr>
        <w:t>Nagios</w:t>
      </w:r>
      <w:r w:rsidRPr="00624DA9">
        <w:rPr>
          <w:rFonts w:cs="David" w:hint="cs"/>
          <w:rtl/>
        </w:rPr>
        <w:t>.</w:t>
      </w:r>
      <w:r w:rsidRPr="00624DA9">
        <w:rPr>
          <w:rFonts w:cs="David"/>
          <w:rtl/>
        </w:rPr>
        <w:br/>
      </w:r>
      <w:r w:rsidRPr="00624DA9">
        <w:rPr>
          <w:rFonts w:cs="David" w:hint="cs"/>
          <w:rtl/>
        </w:rPr>
        <w:t>למעשה "רכיב" זה מתקשר בין שרת ה-</w:t>
      </w:r>
      <w:r w:rsidRPr="00624DA9">
        <w:rPr>
          <w:rFonts w:cs="David"/>
        </w:rPr>
        <w:t>Nagios</w:t>
      </w:r>
      <w:r w:rsidRPr="00624DA9">
        <w:rPr>
          <w:rFonts w:cs="David" w:hint="cs"/>
          <w:rtl/>
        </w:rPr>
        <w:t xml:space="preserve"> לבין השרת, ודרכו נבדקים תכונות של השרת כמו מצב </w:t>
      </w:r>
      <w:r w:rsidRPr="00624DA9">
        <w:rPr>
          <w:rFonts w:cs="David" w:hint="cs"/>
        </w:rPr>
        <w:t>CPU</w:t>
      </w:r>
      <w:r w:rsidRPr="00624DA9">
        <w:rPr>
          <w:rFonts w:cs="David" w:hint="cs"/>
          <w:rtl/>
        </w:rPr>
        <w:t xml:space="preserve">, נפח, </w:t>
      </w:r>
      <w:r w:rsidRPr="00624DA9">
        <w:rPr>
          <w:rFonts w:cs="David" w:hint="cs"/>
        </w:rPr>
        <w:t>RAM</w:t>
      </w:r>
      <w:r w:rsidRPr="00624DA9">
        <w:rPr>
          <w:rFonts w:cs="David" w:hint="cs"/>
          <w:rtl/>
        </w:rPr>
        <w:t xml:space="preserve"> וכדומה.</w:t>
      </w:r>
      <w:r w:rsidRPr="00624DA9">
        <w:rPr>
          <w:rFonts w:cs="David"/>
          <w:rtl/>
        </w:rPr>
        <w:br/>
      </w:r>
      <w:r w:rsidRPr="00624DA9">
        <w:rPr>
          <w:rFonts w:cs="David" w:hint="cs"/>
          <w:rtl/>
        </w:rPr>
        <w:t>בעת תקלה נשלחת התראה לכתובות מייל אשר מוגדרות במערכת.</w:t>
      </w:r>
      <w:r w:rsidRPr="00624DA9">
        <w:rPr>
          <w:rFonts w:cs="David"/>
          <w:rtl/>
        </w:rPr>
        <w:br/>
      </w:r>
      <w:r w:rsidRPr="00624DA9">
        <w:rPr>
          <w:rFonts w:cs="David" w:hint="cs"/>
          <w:rtl/>
        </w:rPr>
        <w:t>נתונים נוספים על המערכת כמו דוחות, מצב נ</w:t>
      </w:r>
      <w:r w:rsidR="00DE00B8">
        <w:rPr>
          <w:rFonts w:cs="David" w:hint="cs"/>
          <w:rtl/>
        </w:rPr>
        <w:t xml:space="preserve">וכחי של השרת, ניתן למצוא בממשק </w:t>
      </w:r>
      <w:r w:rsidRPr="00624DA9">
        <w:rPr>
          <w:rFonts w:cs="David" w:hint="cs"/>
        </w:rPr>
        <w:t>W</w:t>
      </w:r>
      <w:r w:rsidR="00DE00B8">
        <w:rPr>
          <w:rFonts w:cs="David"/>
        </w:rPr>
        <w:t>eb</w:t>
      </w:r>
      <w:r w:rsidRPr="00624DA9">
        <w:rPr>
          <w:rFonts w:cs="David"/>
        </w:rPr>
        <w:t xml:space="preserve"> </w:t>
      </w:r>
      <w:r w:rsidRPr="00624DA9">
        <w:rPr>
          <w:rFonts w:cs="David" w:hint="cs"/>
          <w:rtl/>
        </w:rPr>
        <w:t xml:space="preserve"> דרך הדפדפן.</w:t>
      </w:r>
    </w:p>
    <w:p w:rsidR="0005602A" w:rsidRPr="00624DA9" w:rsidRDefault="00C167B1" w:rsidP="00C167B1">
      <w:pPr>
        <w:rPr>
          <w:rFonts w:cs="David"/>
          <w:rtl/>
        </w:rPr>
      </w:pPr>
      <w:r w:rsidRPr="00C167B1">
        <w:rPr>
          <w:rFonts w:cs="David"/>
          <w:b/>
          <w:bCs/>
          <w:rtl/>
        </w:rPr>
        <w:br/>
      </w:r>
    </w:p>
    <w:p w:rsidR="0005602A" w:rsidRPr="00624DA9" w:rsidRDefault="0005602A" w:rsidP="0005602A">
      <w:pPr>
        <w:rPr>
          <w:b/>
          <w:bCs/>
          <w:rtl/>
        </w:rPr>
      </w:pPr>
    </w:p>
    <w:p w:rsidR="0005602A" w:rsidRPr="00624DA9" w:rsidRDefault="0005602A" w:rsidP="0005602A">
      <w:pPr>
        <w:rPr>
          <w:b/>
          <w:bCs/>
          <w:rtl/>
        </w:rPr>
      </w:pPr>
    </w:p>
    <w:p w:rsidR="0005602A" w:rsidRDefault="0005602A" w:rsidP="0005602A">
      <w:pPr>
        <w:rPr>
          <w:b/>
          <w:bCs/>
          <w:sz w:val="28"/>
          <w:szCs w:val="28"/>
          <w:rtl/>
        </w:rPr>
      </w:pPr>
    </w:p>
    <w:p w:rsidR="0005602A" w:rsidRDefault="0005602A" w:rsidP="0005602A">
      <w:pPr>
        <w:rPr>
          <w:b/>
          <w:bCs/>
          <w:sz w:val="28"/>
          <w:szCs w:val="28"/>
          <w:rtl/>
        </w:rPr>
      </w:pPr>
    </w:p>
    <w:p w:rsidR="00737158" w:rsidRDefault="00737158" w:rsidP="002E3BA8">
      <w:pPr>
        <w:rPr>
          <w:rFonts w:cs="David"/>
          <w:sz w:val="28"/>
          <w:szCs w:val="28"/>
          <w:rtl/>
        </w:rPr>
      </w:pPr>
    </w:p>
    <w:p w:rsidR="00624DA9" w:rsidRDefault="00624DA9" w:rsidP="002E3BA8">
      <w:pPr>
        <w:rPr>
          <w:rFonts w:cs="David"/>
          <w:sz w:val="28"/>
          <w:szCs w:val="28"/>
          <w:rtl/>
        </w:rPr>
      </w:pPr>
    </w:p>
    <w:p w:rsidR="00624DA9" w:rsidRDefault="00624DA9" w:rsidP="002E3BA8">
      <w:pPr>
        <w:rPr>
          <w:rFonts w:cs="David"/>
          <w:sz w:val="28"/>
          <w:szCs w:val="28"/>
          <w:rtl/>
        </w:rPr>
      </w:pPr>
    </w:p>
    <w:p w:rsidR="00624DA9" w:rsidRDefault="00624DA9" w:rsidP="002E3BA8">
      <w:pPr>
        <w:rPr>
          <w:rFonts w:cs="David"/>
          <w:sz w:val="28"/>
          <w:szCs w:val="28"/>
          <w:rtl/>
        </w:rPr>
      </w:pPr>
    </w:p>
    <w:p w:rsidR="00CA79E4" w:rsidRDefault="00CA79E4" w:rsidP="00CA79E4">
      <w:pPr>
        <w:rPr>
          <w:rtl/>
        </w:rPr>
      </w:pPr>
    </w:p>
    <w:p w:rsidR="00CA79E4" w:rsidRDefault="00CA79E4" w:rsidP="00CA79E4">
      <w:pPr>
        <w:rPr>
          <w:rtl/>
        </w:rPr>
      </w:pPr>
      <w:r>
        <w:rPr>
          <w:rFonts w:hint="cs"/>
          <w:rtl/>
        </w:rPr>
        <w:lastRenderedPageBreak/>
        <w:t>הצהרה:</w:t>
      </w:r>
    </w:p>
    <w:p w:rsidR="00CA79E4" w:rsidRDefault="00CA79E4" w:rsidP="00CA79E4">
      <w:pPr>
        <w:rPr>
          <w:rtl/>
        </w:rPr>
      </w:pPr>
    </w:p>
    <w:p w:rsidR="00CA79E4" w:rsidRDefault="00CA79E4" w:rsidP="00CA79E4">
      <w:pPr>
        <w:rPr>
          <w:rtl/>
        </w:rPr>
      </w:pPr>
    </w:p>
    <w:p w:rsidR="00CA79E4" w:rsidRDefault="00CA79E4" w:rsidP="00CA79E4">
      <w:pPr>
        <w:rPr>
          <w:rtl/>
        </w:rPr>
      </w:pPr>
    </w:p>
    <w:p w:rsidR="00CA79E4" w:rsidRDefault="00CA79E4" w:rsidP="00CA79E4">
      <w:pPr>
        <w:rPr>
          <w:rtl/>
        </w:rPr>
      </w:pPr>
    </w:p>
    <w:p w:rsidR="00CA79E4" w:rsidRDefault="00CA79E4" w:rsidP="00CA79E4">
      <w:pPr>
        <w:rPr>
          <w:rtl/>
        </w:rPr>
      </w:pPr>
    </w:p>
    <w:p w:rsidR="00CA79E4" w:rsidRDefault="00CA79E4" w:rsidP="00CA79E4">
      <w:pPr>
        <w:rPr>
          <w:rtl/>
        </w:rPr>
      </w:pPr>
    </w:p>
    <w:p w:rsidR="00CA79E4" w:rsidRDefault="000E235C" w:rsidP="00CA79E4">
      <w:pPr>
        <w:rPr>
          <w:rtl/>
        </w:rPr>
      </w:pPr>
      <w:r>
        <w:rPr>
          <w:noProof/>
          <w:rtl/>
          <w:lang w:eastAsia="zh-TW" w:bidi="ar-SA"/>
        </w:rPr>
        <w:pict>
          <v:shapetype id="_x0000_t202" coordsize="21600,21600" o:spt="202" path="m,l,21600r21600,l21600,xe">
            <v:stroke joinstyle="miter"/>
            <v:path gradientshapeok="t" o:connecttype="rect"/>
          </v:shapetype>
          <v:shape id="_x0000_s2120" type="#_x0000_t202" style="position:absolute;left:0;text-align:left;margin-left:0;margin-top:0;width:296.2pt;height:152.35pt;z-index:251663360;mso-position-horizontal:center;mso-width-relative:margin;mso-height-relative:margin">
            <v:textbox>
              <w:txbxContent>
                <w:p w:rsidR="00586C34" w:rsidRDefault="00586C34" w:rsidP="00CA79E4">
                  <w:pPr>
                    <w:jc w:val="center"/>
                    <w:rPr>
                      <w:rtl/>
                    </w:rPr>
                  </w:pPr>
                  <w:r>
                    <w:rPr>
                      <w:rFonts w:hint="cs"/>
                      <w:rtl/>
                    </w:rPr>
                    <w:t>העבודה נעשתה בהנחיית מר שי תבור,</w:t>
                  </w:r>
                </w:p>
                <w:p w:rsidR="00586C34" w:rsidRDefault="00586C34" w:rsidP="00CA79E4">
                  <w:pPr>
                    <w:jc w:val="center"/>
                    <w:rPr>
                      <w:rtl/>
                    </w:rPr>
                  </w:pPr>
                  <w:r>
                    <w:rPr>
                      <w:rFonts w:hint="cs"/>
                      <w:rtl/>
                    </w:rPr>
                    <w:t>המכללה האקדמית להנדסה ירושלים- המחלקה להנדסת תוכנה</w:t>
                  </w:r>
                </w:p>
                <w:p w:rsidR="00586C34" w:rsidRDefault="00586C34" w:rsidP="00CA79E4">
                  <w:pPr>
                    <w:jc w:val="center"/>
                    <w:rPr>
                      <w:rtl/>
                    </w:rPr>
                  </w:pPr>
                  <w:r>
                    <w:rPr>
                      <w:rFonts w:hint="cs"/>
                      <w:rtl/>
                    </w:rPr>
                    <w:t>במכללה האקדמית להנדסה ירושלים במחלקת מחשוב.</w:t>
                  </w:r>
                </w:p>
                <w:p w:rsidR="00586C34" w:rsidRDefault="00586C34" w:rsidP="00CA79E4">
                  <w:pPr>
                    <w:jc w:val="center"/>
                    <w:rPr>
                      <w:rtl/>
                    </w:rPr>
                  </w:pPr>
                </w:p>
                <w:p w:rsidR="00586C34" w:rsidRDefault="00586C34" w:rsidP="00CA79E4">
                  <w:pPr>
                    <w:jc w:val="center"/>
                    <w:rPr>
                      <w:rtl/>
                    </w:rPr>
                  </w:pPr>
                  <w:r>
                    <w:rPr>
                      <w:rFonts w:hint="cs"/>
                      <w:rtl/>
                    </w:rPr>
                    <w:t>החיבור מציג את עבודתי האישית</w:t>
                  </w:r>
                </w:p>
                <w:p w:rsidR="00586C34" w:rsidRDefault="00586C34" w:rsidP="00CA79E4">
                  <w:pPr>
                    <w:jc w:val="center"/>
                    <w:rPr>
                      <w:rtl/>
                    </w:rPr>
                  </w:pPr>
                  <w:r>
                    <w:rPr>
                      <w:rFonts w:hint="cs"/>
                      <w:rtl/>
                    </w:rPr>
                    <w:t>ומהווה חלק מהדרישות לקבלת תואר ראשון בהנדסה.</w:t>
                  </w:r>
                </w:p>
                <w:p w:rsidR="00586C34" w:rsidRDefault="00586C34" w:rsidP="00CA79E4">
                  <w:pPr>
                    <w:rPr>
                      <w:rtl/>
                    </w:rPr>
                  </w:pPr>
                </w:p>
                <w:p w:rsidR="00586C34" w:rsidRDefault="00586C34" w:rsidP="00CA79E4"/>
              </w:txbxContent>
            </v:textbox>
          </v:shape>
        </w:pict>
      </w:r>
    </w:p>
    <w:p w:rsidR="00CA79E4" w:rsidRPr="00CA79E4" w:rsidRDefault="00CA79E4" w:rsidP="00CA79E4">
      <w:pPr>
        <w:rPr>
          <w:rtl/>
        </w:rPr>
      </w:pPr>
    </w:p>
    <w:p w:rsidR="00E46E5F" w:rsidRDefault="00E46E5F" w:rsidP="00CA79E4">
      <w:pPr>
        <w:rPr>
          <w:b/>
          <w:bCs/>
          <w:i/>
          <w:iCs/>
          <w:color w:val="4F81BD" w:themeColor="accent1"/>
          <w:sz w:val="40"/>
          <w:szCs w:val="40"/>
          <w:rtl/>
        </w:rPr>
      </w:pPr>
    </w:p>
    <w:p w:rsidR="005E630C" w:rsidRDefault="005E630C" w:rsidP="00CA79E4">
      <w:pPr>
        <w:rPr>
          <w:b/>
          <w:bCs/>
          <w:i/>
          <w:iCs/>
          <w:color w:val="4F81BD" w:themeColor="accent1"/>
          <w:sz w:val="40"/>
          <w:szCs w:val="40"/>
          <w:rtl/>
        </w:rPr>
      </w:pPr>
    </w:p>
    <w:p w:rsidR="005E630C" w:rsidRDefault="005E630C" w:rsidP="00CA79E4">
      <w:pPr>
        <w:rPr>
          <w:b/>
          <w:bCs/>
          <w:i/>
          <w:iCs/>
          <w:color w:val="4F81BD" w:themeColor="accent1"/>
          <w:sz w:val="40"/>
          <w:szCs w:val="40"/>
          <w:rtl/>
        </w:rPr>
      </w:pPr>
    </w:p>
    <w:p w:rsidR="005E630C" w:rsidRDefault="005E630C" w:rsidP="00CA79E4">
      <w:pPr>
        <w:rPr>
          <w:b/>
          <w:bCs/>
          <w:i/>
          <w:iCs/>
          <w:color w:val="4F81BD" w:themeColor="accent1"/>
          <w:sz w:val="40"/>
          <w:szCs w:val="40"/>
          <w:rtl/>
        </w:rPr>
      </w:pPr>
    </w:p>
    <w:p w:rsidR="005E630C" w:rsidRDefault="005E630C" w:rsidP="00CA79E4">
      <w:pPr>
        <w:rPr>
          <w:b/>
          <w:bCs/>
          <w:i/>
          <w:iCs/>
          <w:color w:val="4F81BD" w:themeColor="accent1"/>
          <w:sz w:val="40"/>
          <w:szCs w:val="40"/>
          <w:rtl/>
        </w:rPr>
      </w:pPr>
    </w:p>
    <w:p w:rsidR="005E630C" w:rsidRDefault="005E630C" w:rsidP="00CA79E4">
      <w:pPr>
        <w:rPr>
          <w:b/>
          <w:bCs/>
          <w:i/>
          <w:iCs/>
          <w:color w:val="4F81BD" w:themeColor="accent1"/>
          <w:sz w:val="40"/>
          <w:szCs w:val="40"/>
          <w:rtl/>
        </w:rPr>
      </w:pPr>
    </w:p>
    <w:p w:rsidR="005E630C" w:rsidRDefault="005E630C" w:rsidP="00CA79E4">
      <w:pPr>
        <w:rPr>
          <w:b/>
          <w:bCs/>
          <w:i/>
          <w:iCs/>
          <w:color w:val="4F81BD" w:themeColor="accent1"/>
          <w:sz w:val="40"/>
          <w:szCs w:val="40"/>
          <w:rtl/>
        </w:rPr>
      </w:pPr>
    </w:p>
    <w:p w:rsidR="005E630C" w:rsidRDefault="005E630C" w:rsidP="00CA79E4">
      <w:pPr>
        <w:rPr>
          <w:b/>
          <w:bCs/>
          <w:i/>
          <w:iCs/>
          <w:color w:val="4F81BD" w:themeColor="accent1"/>
          <w:sz w:val="40"/>
          <w:szCs w:val="40"/>
          <w:rtl/>
        </w:rPr>
      </w:pPr>
    </w:p>
    <w:p w:rsidR="005E630C" w:rsidRDefault="005E630C" w:rsidP="00CA79E4">
      <w:pPr>
        <w:rPr>
          <w:b/>
          <w:bCs/>
          <w:i/>
          <w:iCs/>
          <w:color w:val="4F81BD" w:themeColor="accent1"/>
          <w:sz w:val="40"/>
          <w:szCs w:val="40"/>
          <w:rtl/>
        </w:rPr>
      </w:pPr>
    </w:p>
    <w:p w:rsidR="00E46E5F" w:rsidRDefault="00E46E5F" w:rsidP="00CA79E4">
      <w:pPr>
        <w:rPr>
          <w:b/>
          <w:bCs/>
          <w:i/>
          <w:iCs/>
          <w:color w:val="4F81BD" w:themeColor="accent1"/>
          <w:sz w:val="40"/>
          <w:szCs w:val="40"/>
          <w:rtl/>
        </w:rPr>
      </w:pPr>
    </w:p>
    <w:p w:rsidR="00E46E5F" w:rsidRDefault="00E46E5F" w:rsidP="00CA79E4">
      <w:pPr>
        <w:rPr>
          <w:b/>
          <w:bCs/>
          <w:i/>
          <w:iCs/>
          <w:color w:val="4F81BD" w:themeColor="accent1"/>
          <w:sz w:val="40"/>
          <w:szCs w:val="40"/>
          <w:rtl/>
        </w:rPr>
      </w:pPr>
    </w:p>
    <w:p w:rsidR="00E46E5F" w:rsidRDefault="00E46E5F" w:rsidP="00CA79E4">
      <w:pPr>
        <w:rPr>
          <w:b/>
          <w:bCs/>
          <w:i/>
          <w:iCs/>
          <w:color w:val="4F81BD" w:themeColor="accent1"/>
          <w:sz w:val="40"/>
          <w:szCs w:val="40"/>
          <w:rtl/>
        </w:rPr>
      </w:pPr>
    </w:p>
    <w:p w:rsidR="00E46E5F" w:rsidRPr="00CA79E4" w:rsidRDefault="00E46E5F" w:rsidP="00CA79E4">
      <w:pPr>
        <w:rPr>
          <w:rtl/>
        </w:rPr>
      </w:pPr>
    </w:p>
    <w:p w:rsidR="00CA79E4" w:rsidRDefault="00CA79E4" w:rsidP="00CA79E4">
      <w:pPr>
        <w:rPr>
          <w:rtl/>
        </w:rPr>
      </w:pPr>
      <w:r w:rsidRPr="00CA79E4">
        <w:rPr>
          <w:rFonts w:hint="cs"/>
          <w:rtl/>
        </w:rPr>
        <w:lastRenderedPageBreak/>
        <w:t>תודות:</w:t>
      </w:r>
    </w:p>
    <w:p w:rsidR="00CA79E4" w:rsidRDefault="00CA79E4" w:rsidP="00CA79E4">
      <w:pPr>
        <w:rPr>
          <w:rtl/>
        </w:rPr>
      </w:pPr>
    </w:p>
    <w:p w:rsidR="00CA79E4" w:rsidRPr="00CA79E4" w:rsidRDefault="00CA79E4" w:rsidP="00CA79E4">
      <w:pPr>
        <w:rPr>
          <w:rFonts w:hint="cs"/>
          <w:rtl/>
        </w:rPr>
      </w:pPr>
    </w:p>
    <w:p w:rsidR="00CA79E4" w:rsidRPr="00CA79E4" w:rsidRDefault="00CA79E4" w:rsidP="00CA79E4">
      <w:pPr>
        <w:rPr>
          <w:rtl/>
        </w:rPr>
      </w:pPr>
    </w:p>
    <w:p w:rsidR="00CE3FC1" w:rsidRDefault="00CE3FC1" w:rsidP="00E46E5F">
      <w:pPr>
        <w:rPr>
          <w:rFonts w:hint="cs"/>
          <w:b/>
          <w:bCs/>
          <w:i/>
          <w:iCs/>
          <w:color w:val="4F81BD" w:themeColor="accent1"/>
          <w:sz w:val="40"/>
          <w:szCs w:val="40"/>
          <w:rtl/>
        </w:rPr>
      </w:pPr>
    </w:p>
    <w:p w:rsidR="005E630C" w:rsidRDefault="00CE3FC1" w:rsidP="00E46E5F">
      <w:pPr>
        <w:rPr>
          <w:b/>
          <w:bCs/>
          <w:i/>
          <w:iCs/>
          <w:color w:val="4F81BD" w:themeColor="accent1"/>
          <w:sz w:val="40"/>
          <w:szCs w:val="40"/>
          <w:rtl/>
        </w:rPr>
      </w:pPr>
      <w:r w:rsidRPr="000E235C">
        <w:rPr>
          <w:noProof/>
          <w:rtl/>
        </w:rPr>
        <w:pict>
          <v:shape id="_x0000_s2121" type="#_x0000_t202" style="position:absolute;left:0;text-align:left;margin-left:35.1pt;margin-top:9.5pt;width:330.15pt;height:180.7pt;z-index:251664384;mso-width-relative:margin;mso-height-relative:margin">
            <v:textbox style="mso-next-textbox:#_x0000_s2121">
              <w:txbxContent>
                <w:p w:rsidR="00586C34" w:rsidRDefault="00586C34" w:rsidP="00CE3FC1">
                  <w:pPr>
                    <w:pStyle w:val="af0"/>
                    <w:numPr>
                      <w:ilvl w:val="0"/>
                      <w:numId w:val="7"/>
                    </w:numPr>
                    <w:spacing w:line="360" w:lineRule="auto"/>
                    <w:rPr>
                      <w:rtl/>
                    </w:rPr>
                  </w:pPr>
                  <w:r>
                    <w:rPr>
                      <w:rFonts w:hint="cs"/>
                      <w:rtl/>
                    </w:rPr>
                    <w:t>ראשית אודה למר רועי ליאני, מצוות התשתיות במכללה, על כל העזרה והתמיכה, ועל השעות הארוכות שבהן עזר לי להתגבר על כל המכשולים שעמדו בדרכי.</w:t>
                  </w:r>
                </w:p>
                <w:p w:rsidR="00586C34" w:rsidRDefault="00586C34" w:rsidP="00CE3FC1">
                  <w:pPr>
                    <w:pStyle w:val="af0"/>
                    <w:numPr>
                      <w:ilvl w:val="0"/>
                      <w:numId w:val="7"/>
                    </w:numPr>
                    <w:spacing w:line="360" w:lineRule="auto"/>
                    <w:rPr>
                      <w:rtl/>
                    </w:rPr>
                  </w:pPr>
                  <w:r>
                    <w:rPr>
                      <w:rFonts w:hint="cs"/>
                      <w:rtl/>
                    </w:rPr>
                    <w:t>ברצוני להודות למנחה הפרויקט, מר שי תבור, על הליווי המקצועי וההדרכה לאורך כל הדרך.</w:t>
                  </w:r>
                </w:p>
                <w:p w:rsidR="00586C34" w:rsidRDefault="00586C34" w:rsidP="00CE3FC1">
                  <w:pPr>
                    <w:pStyle w:val="af0"/>
                    <w:numPr>
                      <w:ilvl w:val="0"/>
                      <w:numId w:val="7"/>
                    </w:numPr>
                    <w:spacing w:line="360" w:lineRule="auto"/>
                    <w:rPr>
                      <w:rtl/>
                    </w:rPr>
                  </w:pPr>
                  <w:r>
                    <w:rPr>
                      <w:rFonts w:hint="cs"/>
                      <w:rtl/>
                    </w:rPr>
                    <w:t>ברצוני להודות למר יאיר נווה, אחראי הפרויקט, אשר תמך וסייע לנו בביצוע הפרויקט.</w:t>
                  </w:r>
                </w:p>
                <w:p w:rsidR="00586C34" w:rsidRDefault="00586C34" w:rsidP="00CE3FC1">
                  <w:pPr>
                    <w:pStyle w:val="af0"/>
                    <w:numPr>
                      <w:ilvl w:val="0"/>
                      <w:numId w:val="7"/>
                    </w:numPr>
                    <w:spacing w:line="360" w:lineRule="auto"/>
                    <w:rPr>
                      <w:rtl/>
                    </w:rPr>
                  </w:pPr>
                  <w:r>
                    <w:rPr>
                      <w:rFonts w:hint="cs"/>
                      <w:rtl/>
                    </w:rPr>
                    <w:t>ברצוני להודות לד"ר יעקב אקסמן אשר הקשיב לבעיות ושאלות ותמיד שמח לעזור.</w:t>
                  </w:r>
                </w:p>
                <w:p w:rsidR="00586C34" w:rsidRDefault="00586C34" w:rsidP="00CE3FC1">
                  <w:pPr>
                    <w:ind w:left="360"/>
                    <w:rPr>
                      <w:rtl/>
                    </w:rPr>
                  </w:pPr>
                  <w:r>
                    <w:rPr>
                      <w:rFonts w:hint="cs"/>
                      <w:rtl/>
                    </w:rPr>
                    <w:t>.</w:t>
                  </w:r>
                </w:p>
                <w:p w:rsidR="00586C34" w:rsidRDefault="00586C34" w:rsidP="00CA79E4">
                  <w:pPr>
                    <w:rPr>
                      <w:rtl/>
                    </w:rPr>
                  </w:pPr>
                </w:p>
                <w:p w:rsidR="00586C34" w:rsidRDefault="00586C34" w:rsidP="00CA79E4"/>
              </w:txbxContent>
            </v:textbox>
          </v:shape>
        </w:pict>
      </w:r>
    </w:p>
    <w:p w:rsidR="005E630C" w:rsidRDefault="005E630C" w:rsidP="00E46E5F">
      <w:pPr>
        <w:rPr>
          <w:b/>
          <w:bCs/>
          <w:i/>
          <w:iCs/>
          <w:color w:val="4F81BD" w:themeColor="accent1"/>
          <w:sz w:val="40"/>
          <w:szCs w:val="40"/>
          <w:rtl/>
        </w:rPr>
      </w:pPr>
    </w:p>
    <w:p w:rsidR="005E630C" w:rsidRDefault="005E630C" w:rsidP="00E46E5F">
      <w:pPr>
        <w:rPr>
          <w:b/>
          <w:bCs/>
          <w:i/>
          <w:iCs/>
          <w:color w:val="4F81BD" w:themeColor="accent1"/>
          <w:sz w:val="40"/>
          <w:szCs w:val="40"/>
          <w:rtl/>
        </w:rPr>
      </w:pPr>
    </w:p>
    <w:p w:rsidR="00E46E5F" w:rsidRDefault="00E46E5F" w:rsidP="00E46E5F">
      <w:pPr>
        <w:rPr>
          <w:b/>
          <w:bCs/>
          <w:i/>
          <w:iCs/>
          <w:color w:val="4F81BD" w:themeColor="accent1"/>
          <w:sz w:val="40"/>
          <w:szCs w:val="40"/>
          <w:rtl/>
        </w:rPr>
      </w:pPr>
    </w:p>
    <w:p w:rsidR="00E46E5F" w:rsidRDefault="00E46E5F" w:rsidP="00E46E5F">
      <w:pPr>
        <w:rPr>
          <w:b/>
          <w:bCs/>
          <w:i/>
          <w:iCs/>
          <w:color w:val="4F81BD" w:themeColor="accent1"/>
          <w:sz w:val="40"/>
          <w:szCs w:val="40"/>
          <w:rtl/>
        </w:rPr>
      </w:pPr>
    </w:p>
    <w:p w:rsidR="00E46E5F" w:rsidRDefault="00E46E5F" w:rsidP="00E46E5F">
      <w:pPr>
        <w:rPr>
          <w:b/>
          <w:bCs/>
          <w:i/>
          <w:iCs/>
          <w:color w:val="4F81BD" w:themeColor="accent1"/>
          <w:sz w:val="40"/>
          <w:szCs w:val="40"/>
          <w:rtl/>
        </w:rPr>
      </w:pPr>
    </w:p>
    <w:p w:rsidR="00E46E5F" w:rsidRDefault="00E46E5F" w:rsidP="00E46E5F">
      <w:pPr>
        <w:rPr>
          <w:b/>
          <w:bCs/>
          <w:i/>
          <w:iCs/>
          <w:color w:val="4F81BD" w:themeColor="accent1"/>
          <w:sz w:val="40"/>
          <w:szCs w:val="40"/>
          <w:rtl/>
        </w:rPr>
      </w:pPr>
    </w:p>
    <w:p w:rsidR="00E46E5F" w:rsidRDefault="00E46E5F" w:rsidP="00E46E5F">
      <w:pPr>
        <w:rPr>
          <w:b/>
          <w:bCs/>
          <w:i/>
          <w:iCs/>
          <w:color w:val="4F81BD" w:themeColor="accent1"/>
          <w:sz w:val="40"/>
          <w:szCs w:val="40"/>
          <w:rtl/>
        </w:rPr>
      </w:pPr>
    </w:p>
    <w:p w:rsidR="00E46E5F" w:rsidRDefault="00E46E5F" w:rsidP="00E46E5F">
      <w:pPr>
        <w:rPr>
          <w:b/>
          <w:bCs/>
          <w:i/>
          <w:iCs/>
          <w:color w:val="4F81BD" w:themeColor="accent1"/>
          <w:sz w:val="40"/>
          <w:szCs w:val="40"/>
          <w:rtl/>
        </w:rPr>
      </w:pPr>
    </w:p>
    <w:p w:rsidR="00E46E5F" w:rsidRDefault="00E46E5F" w:rsidP="00E46E5F">
      <w:pPr>
        <w:rPr>
          <w:b/>
          <w:bCs/>
          <w:i/>
          <w:iCs/>
          <w:color w:val="4F81BD" w:themeColor="accent1"/>
          <w:sz w:val="40"/>
          <w:szCs w:val="40"/>
          <w:rtl/>
        </w:rPr>
      </w:pPr>
    </w:p>
    <w:p w:rsidR="00E46E5F" w:rsidRDefault="00E46E5F" w:rsidP="00E46E5F">
      <w:pPr>
        <w:rPr>
          <w:b/>
          <w:bCs/>
          <w:i/>
          <w:iCs/>
          <w:color w:val="4F81BD" w:themeColor="accent1"/>
          <w:sz w:val="40"/>
          <w:szCs w:val="40"/>
          <w:rtl/>
        </w:rPr>
      </w:pPr>
    </w:p>
    <w:p w:rsidR="005E630C" w:rsidRDefault="005E630C" w:rsidP="00E46E5F">
      <w:pPr>
        <w:rPr>
          <w:b/>
          <w:bCs/>
          <w:i/>
          <w:iCs/>
          <w:color w:val="4F81BD" w:themeColor="accent1"/>
          <w:sz w:val="40"/>
          <w:szCs w:val="40"/>
          <w:rtl/>
        </w:rPr>
      </w:pPr>
    </w:p>
    <w:p w:rsidR="005E630C" w:rsidRDefault="005E630C" w:rsidP="00E46E5F">
      <w:pPr>
        <w:rPr>
          <w:b/>
          <w:bCs/>
          <w:i/>
          <w:iCs/>
          <w:color w:val="4F81BD" w:themeColor="accent1"/>
          <w:sz w:val="40"/>
          <w:szCs w:val="40"/>
          <w:rtl/>
        </w:rPr>
      </w:pPr>
    </w:p>
    <w:p w:rsidR="00E46E5F" w:rsidRDefault="00E46E5F" w:rsidP="00E46E5F">
      <w:pPr>
        <w:rPr>
          <w:rFonts w:hint="cs"/>
          <w:rtl/>
        </w:rPr>
      </w:pPr>
    </w:p>
    <w:p w:rsidR="00CE3FC1" w:rsidRDefault="00CE3FC1" w:rsidP="00E46E5F">
      <w:pPr>
        <w:rPr>
          <w:rFonts w:hint="cs"/>
          <w:rtl/>
        </w:rPr>
      </w:pPr>
    </w:p>
    <w:p w:rsidR="00CE3FC1" w:rsidRDefault="00CE3FC1" w:rsidP="00E46E5F">
      <w:pPr>
        <w:rPr>
          <w:rtl/>
        </w:rPr>
      </w:pPr>
    </w:p>
    <w:p w:rsidR="00D55BAD" w:rsidRPr="005E0945" w:rsidRDefault="00E46E5F" w:rsidP="005E0945">
      <w:pPr>
        <w:pStyle w:val="a8"/>
        <w:rPr>
          <w:rFonts w:hint="cs"/>
          <w:sz w:val="40"/>
          <w:szCs w:val="40"/>
          <w:rtl/>
        </w:rPr>
      </w:pPr>
      <w:r w:rsidRPr="007344F6">
        <w:rPr>
          <w:rFonts w:hint="cs"/>
          <w:sz w:val="40"/>
          <w:szCs w:val="40"/>
          <w:rtl/>
        </w:rPr>
        <w:lastRenderedPageBreak/>
        <w:t>תוכן עניינים</w:t>
      </w:r>
    </w:p>
    <w:p w:rsidR="00E46E5F" w:rsidRPr="000559DE" w:rsidRDefault="00D55BAD" w:rsidP="00E46E5F">
      <w:pPr>
        <w:rPr>
          <w:b/>
          <w:bCs/>
          <w:rtl/>
        </w:rPr>
      </w:pPr>
      <w:r>
        <w:rPr>
          <w:rFonts w:hint="cs"/>
          <w:b/>
          <w:bCs/>
          <w:rtl/>
        </w:rPr>
        <w:t>1. תקציר........................................................................................................................3</w:t>
      </w:r>
    </w:p>
    <w:p w:rsidR="00E46E5F" w:rsidRPr="000559DE" w:rsidRDefault="00161257" w:rsidP="00D962A2">
      <w:pPr>
        <w:rPr>
          <w:b/>
          <w:bCs/>
          <w:rtl/>
        </w:rPr>
      </w:pPr>
      <w:r>
        <w:rPr>
          <w:rFonts w:hint="cs"/>
          <w:b/>
          <w:bCs/>
          <w:rtl/>
        </w:rPr>
        <w:t>2</w:t>
      </w:r>
      <w:r w:rsidR="005E630C" w:rsidRPr="000559DE">
        <w:rPr>
          <w:rFonts w:hint="cs"/>
          <w:b/>
          <w:bCs/>
          <w:rtl/>
        </w:rPr>
        <w:t>. תאור מסגרת הפרויקט</w:t>
      </w:r>
      <w:r w:rsidR="00E46E5F" w:rsidRPr="000559DE">
        <w:rPr>
          <w:rFonts w:hint="cs"/>
          <w:b/>
          <w:bCs/>
          <w:rtl/>
        </w:rPr>
        <w:t>....................................................................</w:t>
      </w:r>
      <w:r w:rsidR="000559DE">
        <w:rPr>
          <w:rFonts w:hint="cs"/>
          <w:b/>
          <w:bCs/>
          <w:rtl/>
        </w:rPr>
        <w:t>...........</w:t>
      </w:r>
      <w:r w:rsidR="00E46E5F" w:rsidRPr="000559DE">
        <w:rPr>
          <w:rFonts w:hint="cs"/>
          <w:b/>
          <w:bCs/>
          <w:rtl/>
        </w:rPr>
        <w:t>..................</w:t>
      </w:r>
      <w:r w:rsidR="00D962A2" w:rsidRPr="000559DE">
        <w:rPr>
          <w:rFonts w:hint="cs"/>
          <w:b/>
          <w:bCs/>
          <w:rtl/>
        </w:rPr>
        <w:t>7</w:t>
      </w:r>
    </w:p>
    <w:p w:rsidR="00E46E5F" w:rsidRPr="000559DE" w:rsidRDefault="00161257" w:rsidP="00D962A2">
      <w:pPr>
        <w:rPr>
          <w:b/>
          <w:bCs/>
          <w:rtl/>
        </w:rPr>
      </w:pPr>
      <w:r>
        <w:rPr>
          <w:rFonts w:hint="cs"/>
          <w:b/>
          <w:bCs/>
          <w:rtl/>
        </w:rPr>
        <w:t>3</w:t>
      </w:r>
      <w:r w:rsidR="005E630C" w:rsidRPr="000559DE">
        <w:rPr>
          <w:rFonts w:hint="cs"/>
          <w:b/>
          <w:bCs/>
          <w:rtl/>
        </w:rPr>
        <w:t>. תאור הבעיה.</w:t>
      </w:r>
      <w:r w:rsidR="00E46E5F" w:rsidRPr="000559DE">
        <w:rPr>
          <w:rFonts w:hint="cs"/>
          <w:b/>
          <w:bCs/>
          <w:rtl/>
        </w:rPr>
        <w:t>...............................................................................................................</w:t>
      </w:r>
      <w:r w:rsidR="00D962A2" w:rsidRPr="000559DE">
        <w:rPr>
          <w:rFonts w:hint="cs"/>
          <w:b/>
          <w:bCs/>
          <w:rtl/>
        </w:rPr>
        <w:t>8</w:t>
      </w:r>
    </w:p>
    <w:p w:rsidR="00E46E5F" w:rsidRPr="000559DE" w:rsidRDefault="00161257" w:rsidP="00D962A2">
      <w:pPr>
        <w:rPr>
          <w:b/>
          <w:bCs/>
          <w:rtl/>
        </w:rPr>
      </w:pPr>
      <w:r>
        <w:rPr>
          <w:rFonts w:hint="cs"/>
          <w:b/>
          <w:bCs/>
          <w:rtl/>
        </w:rPr>
        <w:t>4</w:t>
      </w:r>
      <w:r w:rsidR="005E630C" w:rsidRPr="000559DE">
        <w:rPr>
          <w:rFonts w:hint="cs"/>
          <w:b/>
          <w:bCs/>
          <w:rtl/>
        </w:rPr>
        <w:t xml:space="preserve">. </w:t>
      </w:r>
      <w:r w:rsidR="00E46E5F" w:rsidRPr="000559DE">
        <w:rPr>
          <w:rFonts w:hint="cs"/>
          <w:b/>
          <w:bCs/>
          <w:rtl/>
        </w:rPr>
        <w:t>תאור הבעיה מבחינת הנדסת תוכנה</w:t>
      </w:r>
      <w:r w:rsidR="005E630C" w:rsidRPr="000559DE">
        <w:rPr>
          <w:rFonts w:hint="cs"/>
          <w:b/>
          <w:bCs/>
          <w:rtl/>
        </w:rPr>
        <w:t>..</w:t>
      </w:r>
      <w:r w:rsidR="00E46E5F" w:rsidRPr="000559DE">
        <w:rPr>
          <w:rFonts w:hint="cs"/>
          <w:b/>
          <w:bCs/>
          <w:rtl/>
        </w:rPr>
        <w:t>...........................................</w:t>
      </w:r>
      <w:r w:rsidR="000559DE">
        <w:rPr>
          <w:rFonts w:hint="cs"/>
          <w:b/>
          <w:bCs/>
          <w:rtl/>
        </w:rPr>
        <w:t>............................</w:t>
      </w:r>
      <w:r w:rsidR="00E46E5F" w:rsidRPr="000559DE">
        <w:rPr>
          <w:rFonts w:hint="cs"/>
          <w:b/>
          <w:bCs/>
          <w:rtl/>
        </w:rPr>
        <w:t>.....</w:t>
      </w:r>
      <w:r w:rsidR="00D962A2" w:rsidRPr="000559DE">
        <w:rPr>
          <w:rFonts w:hint="cs"/>
          <w:b/>
          <w:bCs/>
          <w:rtl/>
        </w:rPr>
        <w:t>9</w:t>
      </w:r>
    </w:p>
    <w:p w:rsidR="00E46E5F" w:rsidRDefault="00161257" w:rsidP="00D962A2">
      <w:pPr>
        <w:rPr>
          <w:rFonts w:hint="cs"/>
          <w:b/>
          <w:bCs/>
          <w:rtl/>
        </w:rPr>
      </w:pPr>
      <w:r>
        <w:rPr>
          <w:rFonts w:hint="cs"/>
          <w:b/>
          <w:bCs/>
          <w:rtl/>
        </w:rPr>
        <w:t>5</w:t>
      </w:r>
      <w:r w:rsidR="005E630C" w:rsidRPr="000559DE">
        <w:rPr>
          <w:rFonts w:hint="cs"/>
          <w:b/>
          <w:bCs/>
          <w:rtl/>
        </w:rPr>
        <w:t xml:space="preserve">. </w:t>
      </w:r>
      <w:r w:rsidR="00E46E5F" w:rsidRPr="000559DE">
        <w:rPr>
          <w:rFonts w:hint="cs"/>
          <w:b/>
          <w:bCs/>
          <w:rtl/>
        </w:rPr>
        <w:t>תאור פיתרון</w:t>
      </w:r>
      <w:r w:rsidR="005E630C" w:rsidRPr="000559DE">
        <w:rPr>
          <w:rFonts w:hint="cs"/>
          <w:b/>
          <w:bCs/>
          <w:rtl/>
        </w:rPr>
        <w:t>..................</w:t>
      </w:r>
      <w:r w:rsidR="00E46E5F" w:rsidRPr="000559DE">
        <w:rPr>
          <w:rFonts w:hint="cs"/>
          <w:b/>
          <w:bCs/>
          <w:rtl/>
        </w:rPr>
        <w:t>.............................</w:t>
      </w:r>
      <w:r w:rsidR="000559DE">
        <w:rPr>
          <w:rFonts w:hint="cs"/>
          <w:b/>
          <w:bCs/>
          <w:rtl/>
        </w:rPr>
        <w:t>................................</w:t>
      </w:r>
      <w:r w:rsidR="00D962A2" w:rsidRPr="000559DE">
        <w:rPr>
          <w:rFonts w:hint="cs"/>
          <w:b/>
          <w:bCs/>
          <w:rtl/>
        </w:rPr>
        <w:t>..................</w:t>
      </w:r>
      <w:r w:rsidR="00E46E5F" w:rsidRPr="000559DE">
        <w:rPr>
          <w:rFonts w:hint="cs"/>
          <w:b/>
          <w:bCs/>
          <w:rtl/>
        </w:rPr>
        <w:t>.............</w:t>
      </w:r>
      <w:r w:rsidR="00D962A2" w:rsidRPr="000559DE">
        <w:rPr>
          <w:rFonts w:hint="cs"/>
          <w:b/>
          <w:bCs/>
          <w:rtl/>
        </w:rPr>
        <w:t>10</w:t>
      </w:r>
    </w:p>
    <w:p w:rsidR="0055000A" w:rsidRDefault="00161257" w:rsidP="00D962A2">
      <w:pPr>
        <w:rPr>
          <w:rFonts w:hint="cs"/>
          <w:rtl/>
        </w:rPr>
      </w:pPr>
      <w:r>
        <w:rPr>
          <w:rFonts w:hint="cs"/>
          <w:rtl/>
        </w:rPr>
        <w:t>5</w:t>
      </w:r>
      <w:r w:rsidR="0055000A" w:rsidRPr="0055000A">
        <w:rPr>
          <w:rFonts w:hint="cs"/>
          <w:rtl/>
        </w:rPr>
        <w:t>.1</w:t>
      </w:r>
      <w:r w:rsidR="0055000A">
        <w:rPr>
          <w:rFonts w:hint="cs"/>
          <w:rtl/>
        </w:rPr>
        <w:t xml:space="preserve"> טכנולוגיה................................................................................................................10</w:t>
      </w:r>
    </w:p>
    <w:p w:rsidR="0055000A" w:rsidRPr="0055000A" w:rsidRDefault="00161257" w:rsidP="00D962A2">
      <w:pPr>
        <w:rPr>
          <w:rtl/>
        </w:rPr>
      </w:pPr>
      <w:r>
        <w:rPr>
          <w:rFonts w:hint="cs"/>
          <w:rtl/>
        </w:rPr>
        <w:t>5</w:t>
      </w:r>
      <w:r w:rsidR="0055000A">
        <w:rPr>
          <w:rFonts w:hint="cs"/>
          <w:rtl/>
        </w:rPr>
        <w:t>.2 מימוש.....................................................................................................................10</w:t>
      </w:r>
    </w:p>
    <w:p w:rsidR="00E46E5F" w:rsidRDefault="00161257" w:rsidP="00D962A2">
      <w:pPr>
        <w:rPr>
          <w:rFonts w:hint="cs"/>
          <w:b/>
          <w:bCs/>
          <w:rtl/>
        </w:rPr>
      </w:pPr>
      <w:r>
        <w:rPr>
          <w:rFonts w:hint="cs"/>
          <w:b/>
          <w:bCs/>
          <w:rtl/>
        </w:rPr>
        <w:t>6</w:t>
      </w:r>
      <w:r w:rsidR="005E630C" w:rsidRPr="000559DE">
        <w:rPr>
          <w:rFonts w:hint="cs"/>
          <w:b/>
          <w:bCs/>
          <w:rtl/>
        </w:rPr>
        <w:t xml:space="preserve">. </w:t>
      </w:r>
      <w:r w:rsidR="00E46E5F" w:rsidRPr="000559DE">
        <w:rPr>
          <w:rFonts w:hint="cs"/>
          <w:b/>
          <w:bCs/>
          <w:rtl/>
        </w:rPr>
        <w:t>תאור מערכת שמומשה</w:t>
      </w:r>
      <w:r w:rsidR="005E630C" w:rsidRPr="000559DE">
        <w:rPr>
          <w:rFonts w:hint="cs"/>
          <w:b/>
          <w:bCs/>
          <w:rtl/>
        </w:rPr>
        <w:t>...........</w:t>
      </w:r>
      <w:r w:rsidR="00E46E5F" w:rsidRPr="000559DE">
        <w:rPr>
          <w:rFonts w:hint="cs"/>
          <w:b/>
          <w:bCs/>
          <w:rtl/>
        </w:rPr>
        <w:t>...................................................</w:t>
      </w:r>
      <w:r w:rsidR="000559DE">
        <w:rPr>
          <w:rFonts w:hint="cs"/>
          <w:b/>
          <w:bCs/>
          <w:rtl/>
        </w:rPr>
        <w:t>.......</w:t>
      </w:r>
      <w:r w:rsidR="00E46E5F" w:rsidRPr="000559DE">
        <w:rPr>
          <w:rFonts w:hint="cs"/>
          <w:b/>
          <w:bCs/>
          <w:rtl/>
        </w:rPr>
        <w:t>..........................1</w:t>
      </w:r>
      <w:r w:rsidR="00D962A2" w:rsidRPr="000559DE">
        <w:rPr>
          <w:rFonts w:hint="cs"/>
          <w:b/>
          <w:bCs/>
          <w:rtl/>
        </w:rPr>
        <w:t>2</w:t>
      </w:r>
    </w:p>
    <w:p w:rsidR="000559DE" w:rsidRDefault="00161257" w:rsidP="000559DE">
      <w:pPr>
        <w:rPr>
          <w:rFonts w:hint="cs"/>
          <w:rtl/>
        </w:rPr>
      </w:pPr>
      <w:r>
        <w:rPr>
          <w:rFonts w:hint="cs"/>
          <w:rtl/>
        </w:rPr>
        <w:t>6</w:t>
      </w:r>
      <w:r w:rsidR="000559DE">
        <w:rPr>
          <w:rFonts w:hint="cs"/>
          <w:rtl/>
        </w:rPr>
        <w:t>.1 שרת הניטור.............................................................................................................12</w:t>
      </w:r>
    </w:p>
    <w:p w:rsidR="000559DE" w:rsidRDefault="000559DE" w:rsidP="005E0945">
      <w:pPr>
        <w:pStyle w:val="af0"/>
        <w:numPr>
          <w:ilvl w:val="1"/>
          <w:numId w:val="13"/>
        </w:numPr>
        <w:rPr>
          <w:rFonts w:hint="cs"/>
          <w:rtl/>
        </w:rPr>
      </w:pPr>
      <w:r>
        <w:rPr>
          <w:rFonts w:hint="cs"/>
          <w:rtl/>
        </w:rPr>
        <w:t xml:space="preserve">ממשק </w:t>
      </w:r>
      <w:r>
        <w:rPr>
          <w:rFonts w:hint="cs"/>
        </w:rPr>
        <w:t>GUI</w:t>
      </w:r>
      <w:r>
        <w:rPr>
          <w:rFonts w:hint="cs"/>
          <w:rtl/>
        </w:rPr>
        <w:t>..............................................................................................................12</w:t>
      </w:r>
    </w:p>
    <w:p w:rsidR="005E0945" w:rsidRDefault="005E0945" w:rsidP="000559DE">
      <w:r>
        <w:rPr>
          <w:rFonts w:hint="cs"/>
          <w:rtl/>
        </w:rPr>
        <w:t xml:space="preserve">6.3 </w:t>
      </w:r>
      <w:r>
        <w:t>Add-ons: NRPE &amp; NSClient</w:t>
      </w:r>
      <w:r>
        <w:rPr>
          <w:rFonts w:hint="cs"/>
          <w:rtl/>
        </w:rPr>
        <w:t>.......................................................................................12</w:t>
      </w:r>
    </w:p>
    <w:p w:rsidR="000559DE" w:rsidRDefault="00161257" w:rsidP="005E0945">
      <w:pPr>
        <w:rPr>
          <w:rFonts w:hint="cs"/>
          <w:rtl/>
        </w:rPr>
      </w:pPr>
      <w:r>
        <w:rPr>
          <w:rFonts w:hint="cs"/>
          <w:rtl/>
        </w:rPr>
        <w:t>6</w:t>
      </w:r>
      <w:r w:rsidR="000559DE">
        <w:rPr>
          <w:rFonts w:hint="cs"/>
          <w:rtl/>
        </w:rPr>
        <w:t>.</w:t>
      </w:r>
      <w:r w:rsidR="005E0945">
        <w:rPr>
          <w:rFonts w:hint="cs"/>
          <w:rtl/>
        </w:rPr>
        <w:t>4</w:t>
      </w:r>
      <w:r w:rsidR="000559DE">
        <w:rPr>
          <w:rFonts w:hint="cs"/>
          <w:rtl/>
        </w:rPr>
        <w:t xml:space="preserve"> תוספים...................................................................................................................1</w:t>
      </w:r>
      <w:r w:rsidR="005E0945">
        <w:rPr>
          <w:rFonts w:hint="cs"/>
          <w:rtl/>
        </w:rPr>
        <w:t>3</w:t>
      </w:r>
    </w:p>
    <w:p w:rsidR="000559DE" w:rsidRDefault="00161257" w:rsidP="005E0945">
      <w:pPr>
        <w:rPr>
          <w:rFonts w:hint="cs"/>
          <w:rtl/>
        </w:rPr>
      </w:pPr>
      <w:r>
        <w:rPr>
          <w:rFonts w:hint="cs"/>
          <w:rtl/>
        </w:rPr>
        <w:t>6</w:t>
      </w:r>
      <w:r w:rsidR="000559DE">
        <w:rPr>
          <w:rFonts w:hint="cs"/>
          <w:rtl/>
        </w:rPr>
        <w:t>.</w:t>
      </w:r>
      <w:r w:rsidR="005E0945">
        <w:rPr>
          <w:rFonts w:hint="cs"/>
          <w:rtl/>
        </w:rPr>
        <w:t>5</w:t>
      </w:r>
      <w:r w:rsidR="000559DE">
        <w:rPr>
          <w:rFonts w:hint="cs"/>
          <w:rtl/>
        </w:rPr>
        <w:t xml:space="preserve"> קבצי קונפיגורציה......................................................................................................1</w:t>
      </w:r>
      <w:r w:rsidR="005E0945">
        <w:rPr>
          <w:rFonts w:hint="cs"/>
          <w:rtl/>
        </w:rPr>
        <w:t>3</w:t>
      </w:r>
    </w:p>
    <w:p w:rsidR="000559DE" w:rsidRDefault="00161257" w:rsidP="005E0945">
      <w:pPr>
        <w:rPr>
          <w:rFonts w:hint="cs"/>
          <w:rtl/>
        </w:rPr>
      </w:pPr>
      <w:r>
        <w:rPr>
          <w:rFonts w:hint="cs"/>
          <w:rtl/>
        </w:rPr>
        <w:t>6</w:t>
      </w:r>
      <w:r w:rsidR="000559DE">
        <w:rPr>
          <w:rFonts w:hint="cs"/>
          <w:rtl/>
        </w:rPr>
        <w:t>.</w:t>
      </w:r>
      <w:r w:rsidR="005E0945">
        <w:rPr>
          <w:rFonts w:hint="cs"/>
          <w:rtl/>
        </w:rPr>
        <w:t>6</w:t>
      </w:r>
      <w:r w:rsidR="000559DE">
        <w:rPr>
          <w:rFonts w:hint="cs"/>
          <w:rtl/>
        </w:rPr>
        <w:t xml:space="preserve"> אפליקציית אנדרואיד.................................................................................................1</w:t>
      </w:r>
      <w:r w:rsidR="005E0945">
        <w:rPr>
          <w:rFonts w:hint="cs"/>
          <w:rtl/>
        </w:rPr>
        <w:t>4</w:t>
      </w:r>
    </w:p>
    <w:p w:rsidR="000559DE" w:rsidRDefault="00161257" w:rsidP="005E0945">
      <w:pPr>
        <w:rPr>
          <w:rFonts w:hint="cs"/>
          <w:rtl/>
        </w:rPr>
      </w:pPr>
      <w:r>
        <w:rPr>
          <w:rFonts w:hint="cs"/>
          <w:rtl/>
        </w:rPr>
        <w:t>6</w:t>
      </w:r>
      <w:r w:rsidR="000559DE">
        <w:rPr>
          <w:rFonts w:hint="cs"/>
          <w:rtl/>
        </w:rPr>
        <w:t>.</w:t>
      </w:r>
      <w:r w:rsidR="005E0945">
        <w:rPr>
          <w:rFonts w:hint="cs"/>
          <w:rtl/>
        </w:rPr>
        <w:t>7</w:t>
      </w:r>
      <w:r w:rsidR="000559DE">
        <w:rPr>
          <w:rFonts w:hint="cs"/>
          <w:rtl/>
        </w:rPr>
        <w:t xml:space="preserve"> תוכנת יצירת קבצי קונפיגורציה באופן אוטומטי...............................................................1</w:t>
      </w:r>
      <w:r w:rsidR="005E0945">
        <w:rPr>
          <w:rFonts w:hint="cs"/>
          <w:rtl/>
        </w:rPr>
        <w:t>4</w:t>
      </w:r>
    </w:p>
    <w:p w:rsidR="000559DE" w:rsidRPr="000559DE" w:rsidRDefault="00161257" w:rsidP="005E0945">
      <w:pPr>
        <w:rPr>
          <w:rtl/>
        </w:rPr>
      </w:pPr>
      <w:r>
        <w:rPr>
          <w:rFonts w:hint="cs"/>
          <w:rtl/>
        </w:rPr>
        <w:t>6</w:t>
      </w:r>
      <w:r w:rsidR="000559DE">
        <w:rPr>
          <w:rFonts w:hint="cs"/>
          <w:rtl/>
        </w:rPr>
        <w:t>.</w:t>
      </w:r>
      <w:r w:rsidR="005E0945">
        <w:rPr>
          <w:rFonts w:hint="cs"/>
          <w:rtl/>
        </w:rPr>
        <w:t>8</w:t>
      </w:r>
      <w:r w:rsidR="000559DE">
        <w:rPr>
          <w:rFonts w:hint="cs"/>
          <w:rtl/>
        </w:rPr>
        <w:t xml:space="preserve"> סקריפט התקנת </w:t>
      </w:r>
      <w:r w:rsidR="000559DE">
        <w:rPr>
          <w:rFonts w:hint="cs"/>
        </w:rPr>
        <w:t>NRPE</w:t>
      </w:r>
      <w:r w:rsidR="000559DE">
        <w:rPr>
          <w:rFonts w:hint="cs"/>
          <w:rtl/>
        </w:rPr>
        <w:t>...............................................................................................1</w:t>
      </w:r>
      <w:r w:rsidR="005E0945">
        <w:rPr>
          <w:rFonts w:hint="cs"/>
          <w:rtl/>
        </w:rPr>
        <w:t>4</w:t>
      </w:r>
    </w:p>
    <w:p w:rsidR="00E46E5F" w:rsidRDefault="0055217B" w:rsidP="005E0945">
      <w:pPr>
        <w:rPr>
          <w:rFonts w:hint="cs"/>
          <w:b/>
          <w:bCs/>
          <w:rtl/>
        </w:rPr>
      </w:pPr>
      <w:r>
        <w:rPr>
          <w:rFonts w:hint="cs"/>
          <w:b/>
          <w:bCs/>
          <w:rtl/>
        </w:rPr>
        <w:t>7</w:t>
      </w:r>
      <w:r w:rsidR="005E630C" w:rsidRPr="000559DE">
        <w:rPr>
          <w:rFonts w:hint="cs"/>
          <w:b/>
          <w:bCs/>
          <w:rtl/>
        </w:rPr>
        <w:t xml:space="preserve">. </w:t>
      </w:r>
      <w:r w:rsidR="00E46E5F" w:rsidRPr="000559DE">
        <w:rPr>
          <w:rFonts w:hint="cs"/>
          <w:b/>
          <w:bCs/>
          <w:rtl/>
        </w:rPr>
        <w:t>בדיקות</w:t>
      </w:r>
      <w:r w:rsidR="005E630C" w:rsidRPr="000559DE">
        <w:rPr>
          <w:rFonts w:hint="cs"/>
          <w:b/>
          <w:bCs/>
          <w:rtl/>
        </w:rPr>
        <w:t>...................</w:t>
      </w:r>
      <w:r w:rsidR="00E46E5F" w:rsidRPr="000559DE">
        <w:rPr>
          <w:rFonts w:hint="cs"/>
          <w:b/>
          <w:bCs/>
          <w:rtl/>
        </w:rPr>
        <w:t>.......................</w:t>
      </w:r>
      <w:r w:rsidR="000559DE">
        <w:rPr>
          <w:rFonts w:hint="cs"/>
          <w:b/>
          <w:bCs/>
          <w:rtl/>
        </w:rPr>
        <w:t>...............................</w:t>
      </w:r>
      <w:r w:rsidR="00E46E5F" w:rsidRPr="000559DE">
        <w:rPr>
          <w:rFonts w:hint="cs"/>
          <w:b/>
          <w:bCs/>
          <w:rtl/>
        </w:rPr>
        <w:t>............................................</w:t>
      </w:r>
      <w:r w:rsidR="00D962A2" w:rsidRPr="000559DE">
        <w:rPr>
          <w:rFonts w:hint="cs"/>
          <w:b/>
          <w:bCs/>
          <w:rtl/>
        </w:rPr>
        <w:t>1</w:t>
      </w:r>
      <w:r w:rsidR="005E0945">
        <w:rPr>
          <w:rFonts w:hint="cs"/>
          <w:b/>
          <w:bCs/>
          <w:rtl/>
        </w:rPr>
        <w:t>5</w:t>
      </w:r>
    </w:p>
    <w:p w:rsidR="0055217B" w:rsidRDefault="0055217B" w:rsidP="005E0945">
      <w:pPr>
        <w:rPr>
          <w:rFonts w:hint="cs"/>
          <w:rtl/>
        </w:rPr>
      </w:pPr>
      <w:r>
        <w:rPr>
          <w:rFonts w:hint="cs"/>
          <w:rtl/>
        </w:rPr>
        <w:t>7</w:t>
      </w:r>
      <w:r w:rsidRPr="0055217B">
        <w:rPr>
          <w:rFonts w:hint="cs"/>
          <w:rtl/>
        </w:rPr>
        <w:t xml:space="preserve">.1 </w:t>
      </w:r>
      <w:r>
        <w:rPr>
          <w:rFonts w:hint="cs"/>
          <w:rtl/>
        </w:rPr>
        <w:t xml:space="preserve">בדיקת </w:t>
      </w:r>
      <w:r w:rsidRPr="0055217B">
        <w:rPr>
          <w:rFonts w:hint="cs"/>
          <w:rtl/>
        </w:rPr>
        <w:t xml:space="preserve">התקנת </w:t>
      </w:r>
      <w:r>
        <w:rPr>
          <w:rFonts w:hint="cs"/>
        </w:rPr>
        <w:t>NRP</w:t>
      </w:r>
      <w:r>
        <w:t>E</w:t>
      </w:r>
      <w:r>
        <w:rPr>
          <w:rFonts w:hint="cs"/>
          <w:rtl/>
        </w:rPr>
        <w:t>............</w:t>
      </w:r>
      <w:r w:rsidRPr="0055217B">
        <w:rPr>
          <w:rFonts w:hint="cs"/>
          <w:rtl/>
        </w:rPr>
        <w:t>....................................................................................1</w:t>
      </w:r>
      <w:r w:rsidR="005E0945">
        <w:rPr>
          <w:rFonts w:hint="cs"/>
          <w:rtl/>
        </w:rPr>
        <w:t>5</w:t>
      </w:r>
    </w:p>
    <w:p w:rsidR="0055217B" w:rsidRDefault="00161257" w:rsidP="005E0945">
      <w:pPr>
        <w:rPr>
          <w:rFonts w:hint="cs"/>
          <w:rtl/>
        </w:rPr>
      </w:pPr>
      <w:r>
        <w:rPr>
          <w:rFonts w:hint="cs"/>
          <w:rtl/>
        </w:rPr>
        <w:t>7.2 בדיקת קבצי קונפיגורציה...........................................................................................1</w:t>
      </w:r>
      <w:r w:rsidR="005E0945">
        <w:rPr>
          <w:rFonts w:hint="cs"/>
          <w:rtl/>
        </w:rPr>
        <w:t>5</w:t>
      </w:r>
    </w:p>
    <w:p w:rsidR="00161257" w:rsidRPr="0055217B" w:rsidRDefault="00161257" w:rsidP="005E0945">
      <w:r>
        <w:rPr>
          <w:rFonts w:hint="cs"/>
          <w:rtl/>
        </w:rPr>
        <w:t xml:space="preserve">7.3 בדיקת </w:t>
      </w:r>
      <w:r>
        <w:t>plug-ins</w:t>
      </w:r>
      <w:r>
        <w:rPr>
          <w:rFonts w:hint="cs"/>
          <w:rtl/>
        </w:rPr>
        <w:t>........................................................................................................1</w:t>
      </w:r>
      <w:r w:rsidR="005E0945">
        <w:rPr>
          <w:rFonts w:hint="cs"/>
          <w:rtl/>
        </w:rPr>
        <w:t>6</w:t>
      </w:r>
    </w:p>
    <w:p w:rsidR="00E46E5F" w:rsidRDefault="005E0945" w:rsidP="005E0945">
      <w:pPr>
        <w:rPr>
          <w:rFonts w:hint="cs"/>
          <w:b/>
          <w:bCs/>
          <w:rtl/>
        </w:rPr>
      </w:pPr>
      <w:r>
        <w:rPr>
          <w:b/>
          <w:bCs/>
        </w:rPr>
        <w:t>8</w:t>
      </w:r>
      <w:r w:rsidR="005E630C" w:rsidRPr="000559DE">
        <w:rPr>
          <w:rFonts w:hint="cs"/>
          <w:b/>
          <w:bCs/>
          <w:rtl/>
        </w:rPr>
        <w:t xml:space="preserve">. </w:t>
      </w:r>
      <w:r w:rsidR="00E46E5F" w:rsidRPr="000559DE">
        <w:rPr>
          <w:rFonts w:hint="cs"/>
          <w:b/>
          <w:bCs/>
          <w:rtl/>
        </w:rPr>
        <w:t>השוואה לספרות</w:t>
      </w:r>
      <w:r w:rsidR="005E630C" w:rsidRPr="000559DE">
        <w:rPr>
          <w:rFonts w:hint="cs"/>
          <w:b/>
          <w:bCs/>
          <w:rtl/>
        </w:rPr>
        <w:t>............</w:t>
      </w:r>
      <w:r w:rsidR="00E46E5F" w:rsidRPr="000559DE">
        <w:rPr>
          <w:rFonts w:hint="cs"/>
          <w:b/>
          <w:bCs/>
          <w:rtl/>
        </w:rPr>
        <w:t>.........................................................</w:t>
      </w:r>
      <w:r w:rsidR="000559DE">
        <w:rPr>
          <w:rFonts w:hint="cs"/>
          <w:b/>
          <w:bCs/>
          <w:rtl/>
        </w:rPr>
        <w:t>....</w:t>
      </w:r>
      <w:r w:rsidR="00E46E5F" w:rsidRPr="000559DE">
        <w:rPr>
          <w:rFonts w:hint="cs"/>
          <w:b/>
          <w:bCs/>
          <w:rtl/>
        </w:rPr>
        <w:t>........................</w:t>
      </w:r>
      <w:r w:rsidR="00D962A2" w:rsidRPr="000559DE">
        <w:rPr>
          <w:rFonts w:hint="cs"/>
          <w:b/>
          <w:bCs/>
          <w:rtl/>
        </w:rPr>
        <w:t>.......1</w:t>
      </w:r>
      <w:r>
        <w:rPr>
          <w:rFonts w:hint="cs"/>
          <w:b/>
          <w:bCs/>
          <w:rtl/>
        </w:rPr>
        <w:t>7</w:t>
      </w:r>
    </w:p>
    <w:p w:rsidR="005E0945" w:rsidRPr="000559DE" w:rsidRDefault="005E0945" w:rsidP="005E0945">
      <w:pPr>
        <w:rPr>
          <w:b/>
          <w:bCs/>
          <w:rtl/>
        </w:rPr>
      </w:pPr>
      <w:r>
        <w:rPr>
          <w:rFonts w:hint="cs"/>
          <w:b/>
          <w:bCs/>
          <w:rtl/>
        </w:rPr>
        <w:t>9. מסקנות....................................................................................................................18</w:t>
      </w:r>
    </w:p>
    <w:p w:rsidR="00E46E5F" w:rsidRPr="000559DE" w:rsidRDefault="005E0945" w:rsidP="005E0945">
      <w:pPr>
        <w:rPr>
          <w:b/>
          <w:bCs/>
          <w:rtl/>
        </w:rPr>
      </w:pPr>
      <w:r>
        <w:rPr>
          <w:b/>
          <w:bCs/>
        </w:rPr>
        <w:t>9</w:t>
      </w:r>
      <w:r w:rsidR="005E630C" w:rsidRPr="000559DE">
        <w:rPr>
          <w:rFonts w:hint="cs"/>
          <w:b/>
          <w:bCs/>
          <w:rtl/>
        </w:rPr>
        <w:t xml:space="preserve">. </w:t>
      </w:r>
      <w:r w:rsidR="00E46E5F" w:rsidRPr="000559DE">
        <w:rPr>
          <w:rFonts w:hint="cs"/>
          <w:b/>
          <w:bCs/>
          <w:rtl/>
        </w:rPr>
        <w:t>רשימת ספרות..............</w:t>
      </w:r>
      <w:r w:rsidR="005E630C" w:rsidRPr="000559DE">
        <w:rPr>
          <w:rFonts w:hint="cs"/>
          <w:b/>
          <w:bCs/>
          <w:rtl/>
        </w:rPr>
        <w:t>...</w:t>
      </w:r>
      <w:r w:rsidR="00E46E5F" w:rsidRPr="000559DE">
        <w:rPr>
          <w:rFonts w:hint="cs"/>
          <w:b/>
          <w:bCs/>
          <w:rtl/>
        </w:rPr>
        <w:t>.......................................................................................</w:t>
      </w:r>
      <w:r w:rsidR="00D962A2" w:rsidRPr="000559DE">
        <w:rPr>
          <w:rFonts w:hint="cs"/>
          <w:b/>
          <w:bCs/>
          <w:rtl/>
        </w:rPr>
        <w:t>...1</w:t>
      </w:r>
      <w:r>
        <w:rPr>
          <w:rFonts w:hint="cs"/>
          <w:b/>
          <w:bCs/>
          <w:rtl/>
        </w:rPr>
        <w:t>9</w:t>
      </w:r>
    </w:p>
    <w:p w:rsidR="00E46E5F" w:rsidRPr="000559DE" w:rsidRDefault="005E0945" w:rsidP="00D962A2">
      <w:pPr>
        <w:rPr>
          <w:b/>
          <w:bCs/>
          <w:sz w:val="28"/>
          <w:szCs w:val="28"/>
          <w:rtl/>
        </w:rPr>
      </w:pPr>
      <w:r>
        <w:rPr>
          <w:b/>
          <w:bCs/>
        </w:rPr>
        <w:t>10</w:t>
      </w:r>
      <w:r w:rsidR="000559DE">
        <w:rPr>
          <w:rFonts w:hint="cs"/>
          <w:b/>
          <w:bCs/>
          <w:rtl/>
        </w:rPr>
        <w:t>.</w:t>
      </w:r>
      <w:r w:rsidR="00E46E5F" w:rsidRPr="000559DE">
        <w:rPr>
          <w:rFonts w:hint="cs"/>
          <w:b/>
          <w:bCs/>
          <w:rtl/>
        </w:rPr>
        <w:t>נספחים</w:t>
      </w:r>
      <w:r w:rsidR="005E630C" w:rsidRPr="000559DE">
        <w:rPr>
          <w:rFonts w:hint="cs"/>
          <w:b/>
          <w:bCs/>
          <w:rtl/>
        </w:rPr>
        <w:t>........</w:t>
      </w:r>
      <w:r>
        <w:rPr>
          <w:rFonts w:hint="cs"/>
          <w:b/>
          <w:bCs/>
          <w:rtl/>
        </w:rPr>
        <w:t>....................</w:t>
      </w:r>
      <w:r w:rsidR="00E46E5F" w:rsidRPr="000559DE">
        <w:rPr>
          <w:rFonts w:hint="cs"/>
          <w:b/>
          <w:bCs/>
          <w:rtl/>
        </w:rPr>
        <w:t>........................................................................................</w:t>
      </w:r>
      <w:r w:rsidR="00D962A2" w:rsidRPr="000559DE">
        <w:rPr>
          <w:rFonts w:hint="cs"/>
          <w:b/>
          <w:bCs/>
          <w:rtl/>
        </w:rPr>
        <w:t>18</w:t>
      </w:r>
    </w:p>
    <w:p w:rsidR="00E46E5F" w:rsidRDefault="00E46E5F" w:rsidP="00E46E5F">
      <w:pPr>
        <w:rPr>
          <w:rtl/>
        </w:rPr>
      </w:pPr>
    </w:p>
    <w:p w:rsidR="005E0945" w:rsidRPr="00E46E5F" w:rsidRDefault="005E0945" w:rsidP="00E46E5F">
      <w:pPr>
        <w:rPr>
          <w:rtl/>
        </w:rPr>
      </w:pPr>
    </w:p>
    <w:p w:rsidR="002E3BA8" w:rsidRPr="004A6A9B" w:rsidRDefault="00C7095F" w:rsidP="00C7095F">
      <w:pPr>
        <w:pStyle w:val="a8"/>
        <w:numPr>
          <w:ilvl w:val="0"/>
          <w:numId w:val="8"/>
        </w:numPr>
        <w:rPr>
          <w:sz w:val="40"/>
          <w:szCs w:val="40"/>
          <w:rtl/>
        </w:rPr>
      </w:pPr>
      <w:r>
        <w:rPr>
          <w:rFonts w:hint="cs"/>
          <w:sz w:val="40"/>
          <w:szCs w:val="40"/>
          <w:rtl/>
        </w:rPr>
        <w:t xml:space="preserve"> </w:t>
      </w:r>
      <w:r w:rsidR="002E3BA8" w:rsidRPr="00A856C7">
        <w:rPr>
          <w:rFonts w:hint="cs"/>
          <w:sz w:val="40"/>
          <w:szCs w:val="40"/>
          <w:rtl/>
        </w:rPr>
        <w:t>תיאור מסגרת הפרויקט</w:t>
      </w:r>
    </w:p>
    <w:p w:rsidR="005D0600" w:rsidRPr="004A6A9B" w:rsidRDefault="002E3BA8" w:rsidP="004A6A9B">
      <w:pPr>
        <w:spacing w:line="360" w:lineRule="auto"/>
        <w:rPr>
          <w:rFonts w:cs="David"/>
          <w:rtl/>
        </w:rPr>
      </w:pPr>
      <w:r w:rsidRPr="004A6A9B">
        <w:rPr>
          <w:rFonts w:cs="David" w:hint="cs"/>
          <w:rtl/>
        </w:rPr>
        <w:t>הפרויקט מתבצע במכללה האקדמית להנדסה ירושלים.</w:t>
      </w:r>
      <w:r w:rsidRPr="004A6A9B">
        <w:rPr>
          <w:rFonts w:cs="David"/>
          <w:rtl/>
        </w:rPr>
        <w:br/>
      </w:r>
      <w:r w:rsidRPr="004A6A9B">
        <w:rPr>
          <w:rFonts w:cs="David" w:hint="cs"/>
          <w:rtl/>
        </w:rPr>
        <w:t>במכללה יש קרוב ל 70 שרתים</w:t>
      </w:r>
      <w:r w:rsidR="00E6622F" w:rsidRPr="004A6A9B">
        <w:rPr>
          <w:rFonts w:cs="David" w:hint="cs"/>
          <w:rtl/>
        </w:rPr>
        <w:t xml:space="preserve"> פיזיים ווירטואליים</w:t>
      </w:r>
      <w:r w:rsidRPr="004A6A9B">
        <w:rPr>
          <w:rFonts w:cs="David" w:hint="cs"/>
          <w:rtl/>
        </w:rPr>
        <w:t xml:space="preserve"> המספקים שירותים רבים וחשובים לפעילות סגל המכללה והסטודנטים.</w:t>
      </w:r>
      <w:r w:rsidR="005D0600" w:rsidRPr="004A6A9B">
        <w:rPr>
          <w:rFonts w:cs="David"/>
          <w:rtl/>
        </w:rPr>
        <w:br/>
      </w:r>
      <w:r w:rsidR="005D0600" w:rsidRPr="004A6A9B">
        <w:rPr>
          <w:rFonts w:cs="David" w:hint="cs"/>
          <w:rtl/>
        </w:rPr>
        <w:t>השרתים אחראים על שירותים חשובים כגון ניהול משתמשים, מיילים, אינטרנט, ומסדי נתונים.</w:t>
      </w:r>
      <w:r w:rsidR="005D0600" w:rsidRPr="004A6A9B">
        <w:rPr>
          <w:rFonts w:cs="David"/>
          <w:rtl/>
        </w:rPr>
        <w:br/>
      </w:r>
      <w:r w:rsidR="005D0600" w:rsidRPr="004A6A9B">
        <w:rPr>
          <w:rFonts w:cs="David" w:hint="cs"/>
          <w:rtl/>
        </w:rPr>
        <w:t>ללא תקינותם של שרתים אלו, העבודה השוטפת של המכללה תיפגע, דבר שהיא אינה מסוגלת להרשות לעצמה.</w:t>
      </w:r>
      <w:r w:rsidRPr="004A6A9B">
        <w:rPr>
          <w:rFonts w:cs="David"/>
          <w:rtl/>
        </w:rPr>
        <w:br/>
      </w:r>
      <w:r w:rsidRPr="004A6A9B">
        <w:rPr>
          <w:rFonts w:cs="David" w:hint="cs"/>
          <w:rtl/>
        </w:rPr>
        <w:t xml:space="preserve">על השרתים במכללה לעבוד 24/7 תוך </w:t>
      </w:r>
      <w:r w:rsidR="00E6622F" w:rsidRPr="004A6A9B">
        <w:rPr>
          <w:rFonts w:cs="David" w:hint="cs"/>
          <w:rtl/>
        </w:rPr>
        <w:t>מתן שירות במהירות ובאמינות יתרה</w:t>
      </w:r>
      <w:r w:rsidR="005D0600" w:rsidRPr="004A6A9B">
        <w:rPr>
          <w:rFonts w:cs="David" w:hint="cs"/>
          <w:rtl/>
        </w:rPr>
        <w:t>, ולשם כך קיים הצורך במערכת התראה בזמן אמת לתקלות בשרתים אשר מהווים מרכיב עיקרי וחשוב במערכת המחשוב של המכללה.</w:t>
      </w:r>
    </w:p>
    <w:p w:rsidR="00A26903" w:rsidRPr="004A6A9B" w:rsidRDefault="002E3BA8" w:rsidP="004A6A9B">
      <w:pPr>
        <w:spacing w:line="360" w:lineRule="auto"/>
        <w:rPr>
          <w:rFonts w:cs="David"/>
          <w:rtl/>
        </w:rPr>
      </w:pPr>
      <w:r w:rsidRPr="004A6A9B">
        <w:rPr>
          <w:rFonts w:cs="David" w:hint="cs"/>
          <w:rtl/>
        </w:rPr>
        <w:t>הפרויקט נעשה עבור צוות התשתיות במכללה</w:t>
      </w:r>
      <w:r w:rsidR="005D0600" w:rsidRPr="004A6A9B">
        <w:rPr>
          <w:rFonts w:cs="David" w:hint="cs"/>
          <w:rtl/>
        </w:rPr>
        <w:t xml:space="preserve"> מאחר והם הצוות שאחראי על שירותי המחשוב ותקינותם, ולכן מערכת שכזו תקל על עבודתם.</w:t>
      </w:r>
    </w:p>
    <w:p w:rsidR="002E3BA8" w:rsidRPr="004A6A9B" w:rsidRDefault="002E3BA8" w:rsidP="002E3BA8">
      <w:pPr>
        <w:rPr>
          <w:b/>
          <w:bCs/>
          <w:rtl/>
        </w:rPr>
      </w:pPr>
    </w:p>
    <w:p w:rsidR="002E3BA8" w:rsidRPr="004A6A9B" w:rsidRDefault="002E3BA8" w:rsidP="002E3BA8">
      <w:pPr>
        <w:rPr>
          <w:b/>
          <w:bCs/>
          <w:rtl/>
        </w:rPr>
      </w:pPr>
    </w:p>
    <w:p w:rsidR="002E3BA8" w:rsidRDefault="002E3BA8" w:rsidP="002E3BA8">
      <w:pPr>
        <w:rPr>
          <w:b/>
          <w:bCs/>
          <w:sz w:val="28"/>
          <w:szCs w:val="28"/>
          <w:rtl/>
        </w:rPr>
      </w:pPr>
    </w:p>
    <w:p w:rsidR="002E3BA8" w:rsidRDefault="002E3BA8" w:rsidP="002E3BA8">
      <w:pPr>
        <w:rPr>
          <w:b/>
          <w:bCs/>
          <w:sz w:val="28"/>
          <w:szCs w:val="28"/>
          <w:rtl/>
        </w:rPr>
      </w:pPr>
    </w:p>
    <w:p w:rsidR="002E3BA8" w:rsidRDefault="002E3BA8" w:rsidP="002E3BA8">
      <w:pPr>
        <w:rPr>
          <w:b/>
          <w:bCs/>
          <w:sz w:val="28"/>
          <w:szCs w:val="28"/>
          <w:rtl/>
        </w:rPr>
      </w:pPr>
    </w:p>
    <w:p w:rsidR="002E3BA8" w:rsidRDefault="002E3BA8" w:rsidP="002E3BA8">
      <w:pPr>
        <w:rPr>
          <w:b/>
          <w:bCs/>
          <w:sz w:val="28"/>
          <w:szCs w:val="28"/>
          <w:rtl/>
        </w:rPr>
      </w:pPr>
    </w:p>
    <w:p w:rsidR="002E3BA8" w:rsidRDefault="002E3BA8" w:rsidP="002E3BA8">
      <w:pPr>
        <w:rPr>
          <w:b/>
          <w:bCs/>
          <w:sz w:val="28"/>
          <w:szCs w:val="28"/>
          <w:rtl/>
        </w:rPr>
      </w:pPr>
    </w:p>
    <w:p w:rsidR="002E3BA8" w:rsidRDefault="002E3BA8" w:rsidP="00C50872">
      <w:pPr>
        <w:jc w:val="right"/>
        <w:rPr>
          <w:b/>
          <w:bCs/>
          <w:sz w:val="28"/>
          <w:szCs w:val="28"/>
          <w:rtl/>
        </w:rPr>
      </w:pPr>
    </w:p>
    <w:p w:rsidR="002E3BA8" w:rsidRDefault="002E3BA8" w:rsidP="002E3BA8">
      <w:pPr>
        <w:rPr>
          <w:b/>
          <w:bCs/>
          <w:sz w:val="28"/>
          <w:szCs w:val="28"/>
          <w:rtl/>
        </w:rPr>
      </w:pPr>
    </w:p>
    <w:p w:rsidR="002E3BA8" w:rsidRDefault="002E3BA8" w:rsidP="002E3BA8">
      <w:pPr>
        <w:rPr>
          <w:b/>
          <w:bCs/>
          <w:sz w:val="28"/>
          <w:szCs w:val="28"/>
          <w:rtl/>
        </w:rPr>
      </w:pPr>
    </w:p>
    <w:p w:rsidR="002E3BA8" w:rsidRDefault="002E3BA8" w:rsidP="002E3BA8">
      <w:pPr>
        <w:rPr>
          <w:b/>
          <w:bCs/>
          <w:sz w:val="28"/>
          <w:szCs w:val="28"/>
          <w:rtl/>
        </w:rPr>
      </w:pPr>
    </w:p>
    <w:p w:rsidR="002E3BA8" w:rsidRDefault="002E3BA8" w:rsidP="002E3BA8">
      <w:pPr>
        <w:rPr>
          <w:b/>
          <w:bCs/>
          <w:sz w:val="28"/>
          <w:szCs w:val="28"/>
          <w:rtl/>
        </w:rPr>
      </w:pPr>
    </w:p>
    <w:p w:rsidR="002E3BA8" w:rsidRDefault="002E3BA8" w:rsidP="002E3BA8">
      <w:pPr>
        <w:rPr>
          <w:rFonts w:hint="cs"/>
          <w:b/>
          <w:bCs/>
          <w:sz w:val="28"/>
          <w:szCs w:val="28"/>
          <w:rtl/>
        </w:rPr>
      </w:pPr>
    </w:p>
    <w:p w:rsidR="007563E9" w:rsidRDefault="007563E9" w:rsidP="002E3BA8">
      <w:pPr>
        <w:rPr>
          <w:b/>
          <w:bCs/>
          <w:sz w:val="28"/>
          <w:szCs w:val="28"/>
          <w:rtl/>
        </w:rPr>
      </w:pPr>
    </w:p>
    <w:p w:rsidR="002E3BA8" w:rsidRPr="003E52D5" w:rsidRDefault="00C7095F" w:rsidP="00C7095F">
      <w:pPr>
        <w:pStyle w:val="a8"/>
        <w:ind w:left="1352"/>
        <w:rPr>
          <w:sz w:val="40"/>
          <w:szCs w:val="40"/>
          <w:rtl/>
        </w:rPr>
      </w:pPr>
      <w:r>
        <w:rPr>
          <w:rFonts w:hint="cs"/>
          <w:sz w:val="40"/>
          <w:szCs w:val="40"/>
          <w:rtl/>
        </w:rPr>
        <w:lastRenderedPageBreak/>
        <w:t xml:space="preserve">3. </w:t>
      </w:r>
      <w:r w:rsidR="002E3BA8" w:rsidRPr="00A856C7">
        <w:rPr>
          <w:rFonts w:hint="cs"/>
          <w:sz w:val="40"/>
          <w:szCs w:val="40"/>
          <w:rtl/>
        </w:rPr>
        <w:t>תיאור הבעיה</w:t>
      </w:r>
    </w:p>
    <w:p w:rsidR="002E3BA8" w:rsidRPr="004A6A9B" w:rsidRDefault="002E3BA8" w:rsidP="002E3BA8">
      <w:pPr>
        <w:spacing w:line="360" w:lineRule="auto"/>
        <w:rPr>
          <w:rFonts w:asciiTheme="minorBidi" w:hAnsiTheme="minorBidi" w:cs="David"/>
          <w:rtl/>
        </w:rPr>
      </w:pPr>
      <w:r w:rsidRPr="004A6A9B">
        <w:rPr>
          <w:rFonts w:asciiTheme="minorBidi" w:hAnsiTheme="minorBidi" w:cs="David"/>
          <w:rtl/>
        </w:rPr>
        <w:t xml:space="preserve"> במכללה ישנן מספר רב של </w:t>
      </w:r>
      <w:r w:rsidRPr="004A6A9B">
        <w:rPr>
          <w:rFonts w:asciiTheme="minorBidi" w:hAnsiTheme="minorBidi" w:cs="David" w:hint="cs"/>
          <w:rtl/>
        </w:rPr>
        <w:t xml:space="preserve">שרתים המספקים שירותים חיוניים כגון שרתי </w:t>
      </w:r>
      <w:r w:rsidRPr="004A6A9B">
        <w:rPr>
          <w:rFonts w:asciiTheme="minorBidi" w:hAnsiTheme="minorBidi" w:cs="David"/>
        </w:rPr>
        <w:t>storage</w:t>
      </w:r>
      <w:r w:rsidRPr="004A6A9B">
        <w:rPr>
          <w:rFonts w:asciiTheme="minorBidi" w:hAnsiTheme="minorBidi" w:cs="David" w:hint="cs"/>
          <w:rtl/>
        </w:rPr>
        <w:t xml:space="preserve">, </w:t>
      </w:r>
      <w:r w:rsidRPr="004A6A9B">
        <w:rPr>
          <w:rFonts w:asciiTheme="minorBidi" w:hAnsiTheme="minorBidi" w:cs="David" w:hint="cs"/>
        </w:rPr>
        <w:t>DB</w:t>
      </w:r>
      <w:r w:rsidRPr="004A6A9B">
        <w:rPr>
          <w:rFonts w:asciiTheme="minorBidi" w:hAnsiTheme="minorBidi" w:cs="David" w:hint="cs"/>
          <w:rtl/>
        </w:rPr>
        <w:t xml:space="preserve">, </w:t>
      </w:r>
      <w:r w:rsidRPr="004A6A9B">
        <w:rPr>
          <w:rFonts w:asciiTheme="minorBidi" w:hAnsiTheme="minorBidi" w:cs="David"/>
        </w:rPr>
        <w:t>files</w:t>
      </w:r>
      <w:r w:rsidRPr="004A6A9B">
        <w:rPr>
          <w:rFonts w:asciiTheme="minorBidi" w:hAnsiTheme="minorBidi" w:cs="David" w:hint="cs"/>
          <w:rtl/>
        </w:rPr>
        <w:t xml:space="preserve">, </w:t>
      </w:r>
      <w:r w:rsidRPr="004A6A9B">
        <w:rPr>
          <w:rFonts w:asciiTheme="minorBidi" w:hAnsiTheme="minorBidi" w:cs="David"/>
        </w:rPr>
        <w:t>exchange</w:t>
      </w:r>
      <w:r w:rsidRPr="004A6A9B">
        <w:rPr>
          <w:rFonts w:asciiTheme="minorBidi" w:hAnsiTheme="minorBidi" w:cs="David" w:hint="cs"/>
          <w:rtl/>
        </w:rPr>
        <w:t xml:space="preserve">, </w:t>
      </w:r>
      <w:r w:rsidRPr="004A6A9B">
        <w:rPr>
          <w:rFonts w:asciiTheme="minorBidi" w:hAnsiTheme="minorBidi" w:cs="David"/>
        </w:rPr>
        <w:t>web</w:t>
      </w:r>
      <w:r w:rsidRPr="004A6A9B">
        <w:rPr>
          <w:rFonts w:asciiTheme="minorBidi" w:hAnsiTheme="minorBidi" w:cs="David" w:hint="cs"/>
          <w:rtl/>
        </w:rPr>
        <w:t>.</w:t>
      </w:r>
      <w:r w:rsidRPr="004A6A9B">
        <w:rPr>
          <w:rFonts w:asciiTheme="minorBidi" w:hAnsiTheme="minorBidi" w:cs="David"/>
          <w:rtl/>
        </w:rPr>
        <w:br/>
      </w:r>
      <w:r w:rsidRPr="004A6A9B">
        <w:rPr>
          <w:rFonts w:asciiTheme="minorBidi" w:hAnsiTheme="minorBidi" w:cs="David" w:hint="cs"/>
          <w:rtl/>
        </w:rPr>
        <w:t>שמירה על פעילות תקינה של השרתים הינה דבר קריטי.</w:t>
      </w:r>
      <w:r w:rsidRPr="004A6A9B">
        <w:rPr>
          <w:rFonts w:asciiTheme="minorBidi" w:hAnsiTheme="minorBidi" w:cs="David"/>
          <w:rtl/>
        </w:rPr>
        <w:br/>
        <w:t xml:space="preserve">הבעיה: כאשר נוצרת תקלה </w:t>
      </w:r>
      <w:r w:rsidRPr="004A6A9B">
        <w:rPr>
          <w:rFonts w:asciiTheme="minorBidi" w:hAnsiTheme="minorBidi" w:cs="David" w:hint="cs"/>
          <w:rtl/>
        </w:rPr>
        <w:t xml:space="preserve">באחד מהשרתים </w:t>
      </w:r>
      <w:r w:rsidRPr="004A6A9B">
        <w:rPr>
          <w:rFonts w:asciiTheme="minorBidi" w:hAnsiTheme="minorBidi" w:cs="David"/>
          <w:rtl/>
        </w:rPr>
        <w:t>קשה לטפל בה כיוון שאיתורה יארך זמן מה</w:t>
      </w:r>
      <w:r w:rsidRPr="004A6A9B">
        <w:rPr>
          <w:rFonts w:asciiTheme="minorBidi" w:hAnsiTheme="minorBidi" w:cs="David" w:hint="cs"/>
          <w:rtl/>
        </w:rPr>
        <w:t>, וזאת בכדי לאבחן את  השרת הבעייתי ומה בדיוק הבעיה.</w:t>
      </w:r>
      <w:r w:rsidRPr="004A6A9B">
        <w:rPr>
          <w:rFonts w:asciiTheme="minorBidi" w:hAnsiTheme="minorBidi" w:cs="David" w:hint="cs"/>
          <w:rtl/>
        </w:rPr>
        <w:br/>
        <w:t xml:space="preserve">ישנו צורך לדעת את מקור התקלה ואת מהותה בכדי לדאוג לטיפול מהיר ויעיל וזאת על ידי ממשק </w:t>
      </w:r>
      <w:r w:rsidRPr="004A6A9B">
        <w:rPr>
          <w:rFonts w:asciiTheme="minorBidi" w:hAnsiTheme="minorBidi" w:cs="David"/>
        </w:rPr>
        <w:t>web</w:t>
      </w:r>
      <w:r w:rsidRPr="004A6A9B">
        <w:rPr>
          <w:rFonts w:asciiTheme="minorBidi" w:hAnsiTheme="minorBidi" w:cs="David" w:hint="cs"/>
          <w:rtl/>
        </w:rPr>
        <w:t xml:space="preserve"> שיציג את נתוני המערכת.</w:t>
      </w:r>
      <w:r w:rsidRPr="004A6A9B">
        <w:rPr>
          <w:rFonts w:asciiTheme="minorBidi" w:hAnsiTheme="minorBidi" w:cs="David"/>
          <w:rtl/>
        </w:rPr>
        <w:br/>
      </w:r>
      <w:r w:rsidRPr="004A6A9B">
        <w:rPr>
          <w:rFonts w:asciiTheme="minorBidi" w:hAnsiTheme="minorBidi" w:cs="David" w:hint="cs"/>
          <w:rtl/>
        </w:rPr>
        <w:t>בנוסף יש לשל</w:t>
      </w:r>
      <w:r w:rsidR="0017398F">
        <w:rPr>
          <w:rFonts w:asciiTheme="minorBidi" w:hAnsiTheme="minorBidi" w:cs="David" w:hint="cs"/>
          <w:rtl/>
        </w:rPr>
        <w:t>וח התרא</w:t>
      </w:r>
      <w:r w:rsidRPr="004A6A9B">
        <w:rPr>
          <w:rFonts w:asciiTheme="minorBidi" w:hAnsiTheme="minorBidi" w:cs="David" w:hint="cs"/>
          <w:rtl/>
        </w:rPr>
        <w:t>ה לצוות התשתיות במקרה של</w:t>
      </w:r>
      <w:r w:rsidR="0017398F">
        <w:rPr>
          <w:rFonts w:asciiTheme="minorBidi" w:hAnsiTheme="minorBidi" w:cs="David" w:hint="cs"/>
          <w:rtl/>
        </w:rPr>
        <w:t xml:space="preserve"> חריגה שהגדרתה תיקבע מראש. ההתרא</w:t>
      </w:r>
      <w:r w:rsidRPr="004A6A9B">
        <w:rPr>
          <w:rFonts w:asciiTheme="minorBidi" w:hAnsiTheme="minorBidi" w:cs="David" w:hint="cs"/>
          <w:rtl/>
        </w:rPr>
        <w:t>ה יכולה להיות על ידי שליחת מיילים באופן אוטומטי בעת חריגה.</w:t>
      </w:r>
    </w:p>
    <w:p w:rsidR="002E3BA8" w:rsidRPr="004A6A9B" w:rsidRDefault="002E3BA8" w:rsidP="002E3BA8">
      <w:pPr>
        <w:spacing w:line="360" w:lineRule="auto"/>
        <w:rPr>
          <w:rFonts w:asciiTheme="minorBidi" w:hAnsiTheme="minorBidi" w:cs="David"/>
          <w:rtl/>
        </w:rPr>
      </w:pPr>
      <w:r w:rsidRPr="004A6A9B">
        <w:rPr>
          <w:rFonts w:asciiTheme="minorBidi" w:hAnsiTheme="minorBidi" w:cs="David" w:hint="cs"/>
          <w:rtl/>
        </w:rPr>
        <w:t>הפרויקט עסוק בניטור השרתים, כלומר ייתן אינדיקציה לגבי מצב השרתים ממספר בחינות שהן:</w:t>
      </w:r>
      <w:r w:rsidRPr="004A6A9B">
        <w:rPr>
          <w:rFonts w:asciiTheme="minorBidi" w:hAnsiTheme="minorBidi" w:cs="David"/>
          <w:rtl/>
        </w:rPr>
        <w:br/>
      </w:r>
      <w:r w:rsidRPr="004A6A9B">
        <w:rPr>
          <w:rFonts w:asciiTheme="minorBidi" w:hAnsiTheme="minorBidi" w:cs="David" w:hint="cs"/>
          <w:rtl/>
        </w:rPr>
        <w:t>1. זמינות השרת.</w:t>
      </w:r>
      <w:r w:rsidRPr="004A6A9B">
        <w:rPr>
          <w:rFonts w:asciiTheme="minorBidi" w:hAnsiTheme="minorBidi" w:cs="David"/>
          <w:rtl/>
        </w:rPr>
        <w:br/>
      </w:r>
      <w:r w:rsidRPr="004A6A9B">
        <w:rPr>
          <w:rFonts w:asciiTheme="minorBidi" w:hAnsiTheme="minorBidi" w:cs="David" w:hint="cs"/>
          <w:rtl/>
        </w:rPr>
        <w:t>2. נפח הדיסק.</w:t>
      </w:r>
      <w:r w:rsidRPr="004A6A9B">
        <w:rPr>
          <w:rFonts w:asciiTheme="minorBidi" w:hAnsiTheme="minorBidi" w:cs="David"/>
          <w:rtl/>
        </w:rPr>
        <w:br/>
      </w:r>
      <w:r w:rsidRPr="004A6A9B">
        <w:rPr>
          <w:rFonts w:asciiTheme="minorBidi" w:hAnsiTheme="minorBidi" w:cs="David" w:hint="cs"/>
          <w:rtl/>
        </w:rPr>
        <w:t>3. ניצול זיכרון ה</w:t>
      </w:r>
      <w:r w:rsidRPr="004A6A9B">
        <w:rPr>
          <w:rFonts w:asciiTheme="minorBidi" w:hAnsiTheme="minorBidi" w:cs="David" w:hint="cs"/>
        </w:rPr>
        <w:t>RAM</w:t>
      </w:r>
      <w:r w:rsidRPr="004A6A9B">
        <w:rPr>
          <w:rFonts w:asciiTheme="minorBidi" w:hAnsiTheme="minorBidi" w:cs="David"/>
        </w:rPr>
        <w:t>-</w:t>
      </w:r>
      <w:r w:rsidRPr="004A6A9B">
        <w:rPr>
          <w:rFonts w:asciiTheme="minorBidi" w:hAnsiTheme="minorBidi" w:cs="David" w:hint="cs"/>
          <w:rtl/>
        </w:rPr>
        <w:t>.</w:t>
      </w:r>
      <w:r w:rsidRPr="004A6A9B">
        <w:rPr>
          <w:rFonts w:asciiTheme="minorBidi" w:hAnsiTheme="minorBidi" w:cs="David"/>
          <w:rtl/>
        </w:rPr>
        <w:br/>
      </w:r>
      <w:r w:rsidRPr="004A6A9B">
        <w:rPr>
          <w:rFonts w:asciiTheme="minorBidi" w:hAnsiTheme="minorBidi" w:cs="David" w:hint="cs"/>
          <w:rtl/>
        </w:rPr>
        <w:t xml:space="preserve">4. עומס </w:t>
      </w:r>
      <w:r w:rsidRPr="004A6A9B">
        <w:rPr>
          <w:rFonts w:asciiTheme="minorBidi" w:hAnsiTheme="minorBidi" w:cs="David" w:hint="cs"/>
        </w:rPr>
        <w:t>CPU</w:t>
      </w:r>
      <w:r w:rsidRPr="004A6A9B">
        <w:rPr>
          <w:rFonts w:asciiTheme="minorBidi" w:hAnsiTheme="minorBidi" w:cs="David" w:hint="cs"/>
          <w:rtl/>
        </w:rPr>
        <w:t>.</w:t>
      </w:r>
      <w:r w:rsidRPr="004A6A9B">
        <w:rPr>
          <w:rFonts w:asciiTheme="minorBidi" w:hAnsiTheme="minorBidi" w:cs="David"/>
          <w:rtl/>
        </w:rPr>
        <w:br/>
      </w:r>
      <w:r w:rsidRPr="004A6A9B">
        <w:rPr>
          <w:rFonts w:asciiTheme="minorBidi" w:hAnsiTheme="minorBidi" w:cs="David" w:hint="cs"/>
          <w:rtl/>
        </w:rPr>
        <w:t xml:space="preserve">5. שירותים </w:t>
      </w:r>
      <w:r w:rsidRPr="004A6A9B">
        <w:rPr>
          <w:rFonts w:asciiTheme="minorBidi" w:hAnsiTheme="minorBidi" w:cs="David"/>
        </w:rPr>
        <w:t>(Services)</w:t>
      </w:r>
      <w:r w:rsidRPr="004A6A9B">
        <w:rPr>
          <w:rFonts w:asciiTheme="minorBidi" w:hAnsiTheme="minorBidi" w:cs="David" w:hint="cs"/>
          <w:rtl/>
        </w:rPr>
        <w:t xml:space="preserve"> ופרוטוקולים: </w:t>
      </w:r>
      <w:r w:rsidRPr="004A6A9B">
        <w:rPr>
          <w:rFonts w:cs="David"/>
          <w:color w:val="000000" w:themeColor="text1"/>
        </w:rPr>
        <w:t>HTTP, HTTPS, SNMP, FTP, SMTP, POP3, DNS, SSH, TCP, ICMP, UDP</w:t>
      </w:r>
      <w:r w:rsidRPr="004A6A9B">
        <w:rPr>
          <w:rFonts w:asciiTheme="minorBidi" w:hAnsiTheme="minorBidi" w:cs="David" w:hint="cs"/>
          <w:rtl/>
        </w:rPr>
        <w:t>.</w:t>
      </w:r>
    </w:p>
    <w:p w:rsidR="002E3BA8" w:rsidRPr="004A6A9B" w:rsidRDefault="002E3BA8" w:rsidP="002E3BA8">
      <w:pPr>
        <w:spacing w:line="360" w:lineRule="auto"/>
        <w:rPr>
          <w:rFonts w:asciiTheme="minorBidi" w:hAnsiTheme="minorBidi" w:cs="David"/>
          <w:rtl/>
        </w:rPr>
      </w:pPr>
      <w:r w:rsidRPr="004A6A9B">
        <w:rPr>
          <w:rFonts w:asciiTheme="minorBidi" w:hAnsiTheme="minorBidi" w:cs="David" w:hint="cs"/>
          <w:rtl/>
        </w:rPr>
        <w:t>ידיעת נתונים אלו על השרתים יאפשרו לחזות מבעוד מועד תקלות שעלולות להתרחש כמו נתונים על נפח דיסק המצביעים על מילוי קיבולת שרת האחסון ויאפשרו לצוות התשתיות לחזות זאת ולטפל בבעיה על ידי מחיקת נתונים ישנים מהשרת או הוספת מקור אחסון.</w:t>
      </w:r>
    </w:p>
    <w:p w:rsidR="002E3BA8" w:rsidRPr="004A6A9B" w:rsidRDefault="002E3BA8" w:rsidP="002E3BA8">
      <w:pPr>
        <w:spacing w:line="360" w:lineRule="auto"/>
        <w:rPr>
          <w:rFonts w:asciiTheme="minorBidi" w:hAnsiTheme="minorBidi" w:cs="David"/>
          <w:rtl/>
        </w:rPr>
      </w:pPr>
      <w:r w:rsidRPr="004A6A9B">
        <w:rPr>
          <w:rFonts w:asciiTheme="minorBidi" w:hAnsiTheme="minorBidi" w:cs="David" w:hint="cs"/>
          <w:rtl/>
        </w:rPr>
        <w:t>עד היום צוות התשתיות במכללה אינו היה מודע למצב הנוכחי של השרתים ובאם קורת תקלה  יודעים הם על כך רק דרך תלונות המשתמשים, וברגע ההיוודעות לתקלה יש למצוא מה בדיוק הבעיה ואיזה שרת גורם לה.</w:t>
      </w:r>
    </w:p>
    <w:p w:rsidR="002E3BA8" w:rsidRDefault="002E3BA8" w:rsidP="00150166">
      <w:pPr>
        <w:spacing w:line="360" w:lineRule="auto"/>
        <w:rPr>
          <w:rFonts w:asciiTheme="minorBidi" w:hAnsiTheme="minorBidi" w:cs="David"/>
          <w:rtl/>
        </w:rPr>
      </w:pPr>
      <w:r w:rsidRPr="004A6A9B">
        <w:rPr>
          <w:rFonts w:asciiTheme="minorBidi" w:hAnsiTheme="minorBidi" w:cs="David" w:hint="cs"/>
          <w:rtl/>
        </w:rPr>
        <w:t xml:space="preserve">הפרויקט בא לפתור זאת ולהציע לסיסטם מערכת נוחה למשתמש היודעת לאבחן ולהתריע על תקלות עוד לפני תלונות המשתמשים, ולדעת את מהותה רק מתוך הסתכלות על הממשק הגרפי. </w:t>
      </w:r>
    </w:p>
    <w:p w:rsidR="004A6A9B" w:rsidRDefault="004A6A9B" w:rsidP="00150166">
      <w:pPr>
        <w:spacing w:line="360" w:lineRule="auto"/>
        <w:rPr>
          <w:rFonts w:asciiTheme="minorBidi" w:hAnsiTheme="minorBidi" w:cs="David"/>
          <w:rtl/>
        </w:rPr>
      </w:pPr>
    </w:p>
    <w:p w:rsidR="004A6A9B" w:rsidRDefault="004A6A9B" w:rsidP="00150166">
      <w:pPr>
        <w:spacing w:line="360" w:lineRule="auto"/>
        <w:rPr>
          <w:rFonts w:asciiTheme="minorBidi" w:hAnsiTheme="minorBidi" w:cs="David"/>
          <w:rtl/>
        </w:rPr>
      </w:pPr>
    </w:p>
    <w:p w:rsidR="004A6A9B" w:rsidRDefault="004A6A9B" w:rsidP="00150166">
      <w:pPr>
        <w:spacing w:line="360" w:lineRule="auto"/>
        <w:rPr>
          <w:rFonts w:asciiTheme="minorBidi" w:hAnsiTheme="minorBidi" w:cs="David"/>
          <w:rtl/>
        </w:rPr>
      </w:pPr>
    </w:p>
    <w:p w:rsidR="004A6A9B" w:rsidRDefault="004A6A9B" w:rsidP="00150166">
      <w:pPr>
        <w:spacing w:line="360" w:lineRule="auto"/>
        <w:rPr>
          <w:rFonts w:asciiTheme="minorBidi" w:hAnsiTheme="minorBidi" w:cs="David"/>
          <w:rtl/>
        </w:rPr>
      </w:pPr>
    </w:p>
    <w:p w:rsidR="004A6A9B" w:rsidRDefault="004A6A9B" w:rsidP="00150166">
      <w:pPr>
        <w:spacing w:line="360" w:lineRule="auto"/>
        <w:rPr>
          <w:rFonts w:asciiTheme="minorBidi" w:hAnsiTheme="minorBidi" w:cs="David"/>
          <w:rtl/>
        </w:rPr>
      </w:pPr>
    </w:p>
    <w:p w:rsidR="004A6A9B" w:rsidRPr="004A6A9B" w:rsidRDefault="004A6A9B" w:rsidP="00150166">
      <w:pPr>
        <w:spacing w:line="360" w:lineRule="auto"/>
        <w:rPr>
          <w:rFonts w:asciiTheme="minorBidi" w:hAnsiTheme="minorBidi" w:cs="David"/>
          <w:rtl/>
        </w:rPr>
      </w:pPr>
    </w:p>
    <w:p w:rsidR="002E3BA8" w:rsidRPr="004A6A9B" w:rsidRDefault="002E3BA8" w:rsidP="00C7095F">
      <w:pPr>
        <w:pStyle w:val="a8"/>
        <w:numPr>
          <w:ilvl w:val="0"/>
          <w:numId w:val="17"/>
        </w:numPr>
        <w:rPr>
          <w:sz w:val="40"/>
          <w:szCs w:val="40"/>
          <w:rtl/>
        </w:rPr>
      </w:pPr>
      <w:r w:rsidRPr="00A856C7">
        <w:rPr>
          <w:rFonts w:hint="cs"/>
          <w:sz w:val="40"/>
          <w:szCs w:val="40"/>
          <w:rtl/>
        </w:rPr>
        <w:lastRenderedPageBreak/>
        <w:t>הבעיה מבחינת הנדסת תוכנה</w:t>
      </w:r>
    </w:p>
    <w:p w:rsidR="002E3BA8" w:rsidRPr="004A6A9B" w:rsidRDefault="002E3BA8" w:rsidP="004A6A9B">
      <w:pPr>
        <w:spacing w:before="120" w:line="360" w:lineRule="auto"/>
        <w:rPr>
          <w:rFonts w:cs="David"/>
          <w:rtl/>
        </w:rPr>
      </w:pPr>
      <w:r w:rsidRPr="004A6A9B">
        <w:rPr>
          <w:rFonts w:cs="David" w:hint="cs"/>
          <w:rtl/>
        </w:rPr>
        <w:t xml:space="preserve">כאשר מתרחשת תקלה או כאשר ישנו צורך לקבל הערכת מצב לגבי מצב השרתים השונים, יש לאפשר לצוות התשתיות על ידי ממשק </w:t>
      </w:r>
      <w:r w:rsidRPr="004A6A9B">
        <w:rPr>
          <w:rFonts w:cs="David" w:hint="cs"/>
        </w:rPr>
        <w:t>WEB</w:t>
      </w:r>
      <w:r w:rsidRPr="004A6A9B">
        <w:rPr>
          <w:rFonts w:cs="David" w:hint="cs"/>
          <w:rtl/>
        </w:rPr>
        <w:t xml:space="preserve"> לדעת את מצבם העדכני של השרתים, ובמקרה של תקלה כלשהי,</w:t>
      </w:r>
      <w:r w:rsidR="00145A85" w:rsidRPr="004A6A9B">
        <w:rPr>
          <w:rFonts w:cs="David" w:hint="cs"/>
          <w:rtl/>
        </w:rPr>
        <w:t xml:space="preserve"> לקבל התראה</w:t>
      </w:r>
      <w:r w:rsidR="0031567E" w:rsidRPr="004A6A9B">
        <w:rPr>
          <w:rFonts w:cs="David" w:hint="cs"/>
          <w:rtl/>
        </w:rPr>
        <w:t xml:space="preserve"> לתיבת המייל או לטלפון הסלולארי</w:t>
      </w:r>
      <w:r w:rsidRPr="004A6A9B">
        <w:rPr>
          <w:rFonts w:cs="David" w:hint="cs"/>
          <w:rtl/>
        </w:rPr>
        <w:t xml:space="preserve"> </w:t>
      </w:r>
      <w:r w:rsidR="0031567E" w:rsidRPr="004A6A9B">
        <w:rPr>
          <w:rFonts w:cs="David" w:hint="cs"/>
          <w:rtl/>
        </w:rPr>
        <w:t xml:space="preserve"> שתציין </w:t>
      </w:r>
      <w:r w:rsidRPr="004A6A9B">
        <w:rPr>
          <w:rFonts w:cs="David" w:hint="cs"/>
          <w:rtl/>
        </w:rPr>
        <w:t>את מקורה ומהותה.</w:t>
      </w:r>
    </w:p>
    <w:p w:rsidR="002E3BA8" w:rsidRPr="004A6A9B" w:rsidRDefault="00145A85" w:rsidP="004A6A9B">
      <w:pPr>
        <w:spacing w:before="120" w:line="360" w:lineRule="auto"/>
        <w:rPr>
          <w:rFonts w:cs="David"/>
          <w:rtl/>
        </w:rPr>
      </w:pPr>
      <w:r w:rsidRPr="004A6A9B">
        <w:rPr>
          <w:rFonts w:cs="David" w:hint="cs"/>
          <w:rtl/>
        </w:rPr>
        <w:t>מערכת ה-</w:t>
      </w:r>
      <w:r w:rsidR="002E3BA8" w:rsidRPr="004A6A9B">
        <w:rPr>
          <w:rFonts w:cs="David" w:hint="cs"/>
          <w:rtl/>
        </w:rPr>
        <w:t xml:space="preserve"> </w:t>
      </w:r>
      <w:r w:rsidR="002E3BA8" w:rsidRPr="004A6A9B">
        <w:rPr>
          <w:rFonts w:cs="David" w:hint="cs"/>
        </w:rPr>
        <w:t>N</w:t>
      </w:r>
      <w:r w:rsidR="002E3BA8" w:rsidRPr="004A6A9B">
        <w:rPr>
          <w:rFonts w:cs="David"/>
        </w:rPr>
        <w:t>agios</w:t>
      </w:r>
      <w:r w:rsidR="002E3BA8" w:rsidRPr="004A6A9B">
        <w:rPr>
          <w:rFonts w:cs="David" w:hint="cs"/>
          <w:rtl/>
        </w:rPr>
        <w:t xml:space="preserve"> </w:t>
      </w:r>
      <w:r w:rsidRPr="004A6A9B">
        <w:rPr>
          <w:rFonts w:cs="David" w:hint="cs"/>
          <w:rtl/>
        </w:rPr>
        <w:t>הינה מערכת אשר</w:t>
      </w:r>
      <w:r w:rsidR="002E3BA8" w:rsidRPr="004A6A9B">
        <w:rPr>
          <w:rFonts w:cs="David" w:hint="cs"/>
          <w:rtl/>
        </w:rPr>
        <w:t xml:space="preserve"> </w:t>
      </w:r>
      <w:r w:rsidRPr="004A6A9B">
        <w:rPr>
          <w:rFonts w:cs="David" w:hint="cs"/>
          <w:rtl/>
        </w:rPr>
        <w:t xml:space="preserve">מטרתה היא </w:t>
      </w:r>
      <w:r w:rsidR="00D20794" w:rsidRPr="004A6A9B">
        <w:rPr>
          <w:rFonts w:cs="David" w:hint="cs"/>
          <w:rtl/>
        </w:rPr>
        <w:t>ל</w:t>
      </w:r>
      <w:r w:rsidR="002E3BA8" w:rsidRPr="004A6A9B">
        <w:rPr>
          <w:rFonts w:cs="David" w:hint="cs"/>
          <w:rtl/>
        </w:rPr>
        <w:t>בצ</w:t>
      </w:r>
      <w:r w:rsidRPr="004A6A9B">
        <w:rPr>
          <w:rFonts w:cs="David" w:hint="cs"/>
          <w:rtl/>
        </w:rPr>
        <w:t>ע</w:t>
      </w:r>
      <w:r w:rsidR="00D20794" w:rsidRPr="004A6A9B">
        <w:rPr>
          <w:rFonts w:cs="David" w:hint="cs"/>
          <w:rtl/>
        </w:rPr>
        <w:t xml:space="preserve"> את</w:t>
      </w:r>
      <w:r w:rsidRPr="004A6A9B">
        <w:rPr>
          <w:rFonts w:cs="David" w:hint="cs"/>
          <w:rtl/>
        </w:rPr>
        <w:t xml:space="preserve"> פעולת הניטור ו</w:t>
      </w:r>
      <w:r w:rsidR="006F3FFD" w:rsidRPr="004A6A9B">
        <w:rPr>
          <w:rFonts w:cs="David" w:hint="cs"/>
          <w:rtl/>
        </w:rPr>
        <w:t>היא</w:t>
      </w:r>
      <w:r w:rsidR="006F3FFD" w:rsidRPr="004A6A9B">
        <w:rPr>
          <w:rFonts w:cs="David"/>
          <w:rtl/>
        </w:rPr>
        <w:br/>
      </w:r>
      <w:r w:rsidRPr="004A6A9B">
        <w:rPr>
          <w:rFonts w:cs="David" w:hint="cs"/>
          <w:rtl/>
        </w:rPr>
        <w:t>מותקנת על שרת</w:t>
      </w:r>
      <w:r w:rsidR="0031567E" w:rsidRPr="004A6A9B">
        <w:rPr>
          <w:rFonts w:cs="David" w:hint="cs"/>
          <w:rtl/>
        </w:rPr>
        <w:t xml:space="preserve"> שמהווה שרת ניטור (שרת </w:t>
      </w:r>
      <w:r w:rsidR="0031567E" w:rsidRPr="004A6A9B">
        <w:rPr>
          <w:rFonts w:cs="David" w:hint="cs"/>
        </w:rPr>
        <w:t>N</w:t>
      </w:r>
      <w:r w:rsidR="0031567E" w:rsidRPr="004A6A9B">
        <w:rPr>
          <w:rFonts w:cs="David"/>
        </w:rPr>
        <w:t>agios</w:t>
      </w:r>
      <w:r w:rsidR="0031567E" w:rsidRPr="004A6A9B">
        <w:rPr>
          <w:rFonts w:cs="David" w:hint="cs"/>
          <w:rtl/>
        </w:rPr>
        <w:t>)</w:t>
      </w:r>
      <w:r w:rsidRPr="004A6A9B">
        <w:rPr>
          <w:rFonts w:cs="David" w:hint="cs"/>
          <w:rtl/>
        </w:rPr>
        <w:t>, אך היא אינה</w:t>
      </w:r>
      <w:r w:rsidR="002E3BA8" w:rsidRPr="004A6A9B">
        <w:rPr>
          <w:rFonts w:cs="David" w:hint="cs"/>
          <w:rtl/>
        </w:rPr>
        <w:t xml:space="preserve"> מסוגל</w:t>
      </w:r>
      <w:r w:rsidRPr="004A6A9B">
        <w:rPr>
          <w:rFonts w:cs="David" w:hint="cs"/>
          <w:rtl/>
        </w:rPr>
        <w:t>ת</w:t>
      </w:r>
      <w:r w:rsidR="002E3BA8" w:rsidRPr="004A6A9B">
        <w:rPr>
          <w:rFonts w:cs="David" w:hint="cs"/>
          <w:rtl/>
        </w:rPr>
        <w:t xml:space="preserve"> לנטר את כל הפלטפורמות השונות והציוד ה</w:t>
      </w:r>
      <w:r w:rsidRPr="004A6A9B">
        <w:rPr>
          <w:rFonts w:cs="David" w:hint="cs"/>
          <w:rtl/>
        </w:rPr>
        <w:t>שונה, אשר דרושים למכללה.</w:t>
      </w:r>
      <w:r w:rsidRPr="004A6A9B">
        <w:rPr>
          <w:rFonts w:cs="David"/>
          <w:rtl/>
        </w:rPr>
        <w:br/>
      </w:r>
      <w:r w:rsidR="0031567E" w:rsidRPr="004A6A9B">
        <w:rPr>
          <w:rFonts w:cs="David" w:hint="cs"/>
          <w:rtl/>
        </w:rPr>
        <w:t xml:space="preserve">במערכת קיימים מספר תוספים אשר יודעים לנטר פרוטוקולים שונים, אך </w:t>
      </w:r>
      <w:r w:rsidRPr="004A6A9B">
        <w:rPr>
          <w:rFonts w:cs="David" w:hint="cs"/>
          <w:rtl/>
        </w:rPr>
        <w:t xml:space="preserve">יש </w:t>
      </w:r>
      <w:r w:rsidR="002E3BA8" w:rsidRPr="004A6A9B">
        <w:rPr>
          <w:rFonts w:cs="David" w:hint="cs"/>
          <w:rtl/>
        </w:rPr>
        <w:t xml:space="preserve">להתאים </w:t>
      </w:r>
      <w:r w:rsidR="0031567E" w:rsidRPr="004A6A9B">
        <w:rPr>
          <w:rFonts w:cs="David" w:hint="cs"/>
          <w:rtl/>
        </w:rPr>
        <w:t>את התוספים</w:t>
      </w:r>
      <w:r w:rsidR="002E3BA8" w:rsidRPr="004A6A9B">
        <w:rPr>
          <w:rFonts w:cs="David" w:hint="cs"/>
          <w:rtl/>
        </w:rPr>
        <w:t xml:space="preserve"> לשרתים</w:t>
      </w:r>
      <w:r w:rsidRPr="004A6A9B">
        <w:rPr>
          <w:rFonts w:cs="David" w:hint="cs"/>
          <w:rtl/>
        </w:rPr>
        <w:t xml:space="preserve"> שיבצעו את דרישות הלקוח, כלומר ינטרו אך ורק את התכונות הרלוונטיות לכל שרת וזאת</w:t>
      </w:r>
      <w:r w:rsidR="006F2CE3" w:rsidRPr="004A6A9B">
        <w:rPr>
          <w:rFonts w:cs="David" w:hint="cs"/>
          <w:rtl/>
        </w:rPr>
        <w:t xml:space="preserve"> מאחר </w:t>
      </w:r>
      <w:r w:rsidRPr="004A6A9B">
        <w:rPr>
          <w:rFonts w:cs="David" w:hint="cs"/>
          <w:rtl/>
        </w:rPr>
        <w:t xml:space="preserve">וכל שרת מריץ אפליקציות שונות ועל כן יש לבדוק </w:t>
      </w:r>
      <w:r w:rsidR="00D20794" w:rsidRPr="004A6A9B">
        <w:rPr>
          <w:rFonts w:cs="David" w:hint="cs"/>
          <w:rtl/>
        </w:rPr>
        <w:t xml:space="preserve">בכל שרת </w:t>
      </w:r>
      <w:r w:rsidRPr="004A6A9B">
        <w:rPr>
          <w:rFonts w:cs="David" w:hint="cs"/>
          <w:rtl/>
        </w:rPr>
        <w:t>נתונים שונים.</w:t>
      </w:r>
    </w:p>
    <w:p w:rsidR="002865E6" w:rsidRPr="004A6A9B" w:rsidRDefault="002865E6" w:rsidP="004A6A9B">
      <w:pPr>
        <w:spacing w:before="120" w:line="360" w:lineRule="auto"/>
        <w:rPr>
          <w:rFonts w:cs="David"/>
          <w:rtl/>
        </w:rPr>
      </w:pPr>
      <w:r w:rsidRPr="004A6A9B">
        <w:rPr>
          <w:rFonts w:cs="David" w:hint="cs"/>
          <w:rtl/>
        </w:rPr>
        <w:t xml:space="preserve">יש להבדיל בין שרתי </w:t>
      </w:r>
      <w:r w:rsidRPr="004A6A9B">
        <w:rPr>
          <w:rFonts w:cs="David"/>
        </w:rPr>
        <w:t>Win</w:t>
      </w:r>
      <w:r w:rsidRPr="004A6A9B">
        <w:rPr>
          <w:rFonts w:cs="David" w:hint="cs"/>
          <w:rtl/>
        </w:rPr>
        <w:t xml:space="preserve"> לשרתי </w:t>
      </w:r>
      <w:r w:rsidRPr="004A6A9B">
        <w:rPr>
          <w:rFonts w:cs="David"/>
        </w:rPr>
        <w:t>Linux</w:t>
      </w:r>
      <w:r w:rsidRPr="004A6A9B">
        <w:rPr>
          <w:rFonts w:cs="David" w:hint="cs"/>
          <w:rtl/>
        </w:rPr>
        <w:t xml:space="preserve"> בדרך ההתקשרות של שרת ה-</w:t>
      </w:r>
      <w:r w:rsidRPr="004A6A9B">
        <w:rPr>
          <w:rFonts w:cs="David"/>
        </w:rPr>
        <w:t>Nagios</w:t>
      </w:r>
      <w:r w:rsidRPr="004A6A9B">
        <w:rPr>
          <w:rFonts w:cs="David" w:hint="cs"/>
          <w:rtl/>
        </w:rPr>
        <w:t xml:space="preserve"> עימם. שרתי לינוקס מתקשרים על ידי </w:t>
      </w:r>
      <w:r w:rsidRPr="004A6A9B">
        <w:rPr>
          <w:rFonts w:cs="David"/>
        </w:rPr>
        <w:t>add-on</w:t>
      </w:r>
      <w:r w:rsidRPr="004A6A9B">
        <w:rPr>
          <w:rFonts w:cs="David" w:hint="cs"/>
          <w:rtl/>
        </w:rPr>
        <w:t xml:space="preserve"> שנקרא </w:t>
      </w:r>
      <w:r w:rsidRPr="004A6A9B">
        <w:rPr>
          <w:rFonts w:cs="David" w:hint="cs"/>
        </w:rPr>
        <w:t>NRP</w:t>
      </w:r>
      <w:r w:rsidRPr="004A6A9B">
        <w:rPr>
          <w:rFonts w:cs="David"/>
        </w:rPr>
        <w:t>E</w:t>
      </w:r>
      <w:r w:rsidRPr="004A6A9B">
        <w:rPr>
          <w:rFonts w:cs="David" w:hint="cs"/>
          <w:rtl/>
        </w:rPr>
        <w:t xml:space="preserve"> ושרתי </w:t>
      </w:r>
      <w:r w:rsidRPr="004A6A9B">
        <w:rPr>
          <w:rFonts w:cs="David"/>
        </w:rPr>
        <w:t>Win</w:t>
      </w:r>
      <w:r w:rsidRPr="004A6A9B">
        <w:rPr>
          <w:rFonts w:cs="David" w:hint="cs"/>
          <w:rtl/>
        </w:rPr>
        <w:t xml:space="preserve"> מתקשרים על ידי </w:t>
      </w:r>
      <w:r w:rsidRPr="004A6A9B">
        <w:rPr>
          <w:rFonts w:cs="David"/>
        </w:rPr>
        <w:t>add-on</w:t>
      </w:r>
      <w:r w:rsidRPr="004A6A9B">
        <w:rPr>
          <w:rFonts w:cs="David" w:hint="cs"/>
          <w:rtl/>
        </w:rPr>
        <w:t xml:space="preserve"> הנקרא </w:t>
      </w:r>
      <w:r w:rsidRPr="004A6A9B">
        <w:rPr>
          <w:rFonts w:cs="David"/>
        </w:rPr>
        <w:t>N</w:t>
      </w:r>
      <w:r w:rsidR="0093113E">
        <w:rPr>
          <w:rFonts w:cs="David"/>
        </w:rPr>
        <w:t>S</w:t>
      </w:r>
      <w:r w:rsidRPr="004A6A9B">
        <w:rPr>
          <w:rFonts w:cs="David"/>
        </w:rPr>
        <w:t>Client++</w:t>
      </w:r>
      <w:r w:rsidRPr="004A6A9B">
        <w:rPr>
          <w:rFonts w:cs="David" w:hint="cs"/>
          <w:rtl/>
        </w:rPr>
        <w:t>.</w:t>
      </w:r>
    </w:p>
    <w:p w:rsidR="006F2CE3" w:rsidRPr="004A6A9B" w:rsidRDefault="002865E6" w:rsidP="004A6A9B">
      <w:pPr>
        <w:spacing w:before="120" w:line="360" w:lineRule="auto"/>
        <w:rPr>
          <w:rFonts w:cs="David"/>
          <w:rtl/>
        </w:rPr>
      </w:pPr>
      <w:r w:rsidRPr="004A6A9B">
        <w:rPr>
          <w:rFonts w:cs="David" w:hint="cs"/>
          <w:rtl/>
        </w:rPr>
        <w:t>כמו כן</w:t>
      </w:r>
      <w:r w:rsidR="003A4063" w:rsidRPr="004A6A9B">
        <w:rPr>
          <w:rFonts w:cs="David" w:hint="cs"/>
          <w:rtl/>
        </w:rPr>
        <w:t xml:space="preserve"> יש ליצור קבצי קונפיגורציה (קבצי </w:t>
      </w:r>
      <w:r w:rsidR="003A4063" w:rsidRPr="004A6A9B">
        <w:rPr>
          <w:rFonts w:cs="David"/>
        </w:rPr>
        <w:t>cfg</w:t>
      </w:r>
      <w:r w:rsidR="003A4063" w:rsidRPr="004A6A9B">
        <w:rPr>
          <w:rFonts w:cs="David" w:hint="cs"/>
          <w:rtl/>
        </w:rPr>
        <w:t>) עבור כל שרת המגדירים את ה-</w:t>
      </w:r>
      <w:r w:rsidR="003A4063" w:rsidRPr="004A6A9B">
        <w:rPr>
          <w:rFonts w:cs="David"/>
        </w:rPr>
        <w:t>services</w:t>
      </w:r>
      <w:r w:rsidR="003A4063" w:rsidRPr="004A6A9B">
        <w:rPr>
          <w:rFonts w:cs="David" w:hint="cs"/>
          <w:rtl/>
        </w:rPr>
        <w:t xml:space="preserve"> והפרוטוקולים השונים אותם יש לנטר באותו שרת</w:t>
      </w:r>
      <w:r w:rsidR="006F2CE3" w:rsidRPr="004A6A9B">
        <w:rPr>
          <w:rFonts w:cs="David" w:hint="cs"/>
          <w:rtl/>
        </w:rPr>
        <w:t>.</w:t>
      </w:r>
      <w:r w:rsidR="006F2CE3" w:rsidRPr="004A6A9B">
        <w:rPr>
          <w:rFonts w:cs="David"/>
          <w:rtl/>
        </w:rPr>
        <w:br/>
      </w:r>
      <w:r w:rsidR="006F2CE3" w:rsidRPr="004A6A9B">
        <w:rPr>
          <w:rFonts w:cs="David" w:hint="cs"/>
          <w:rtl/>
        </w:rPr>
        <w:t>לכל שרת יש קובץ קונפיגורציה משלו אשר מכיל את ה-</w:t>
      </w:r>
      <w:r w:rsidR="006F2CE3" w:rsidRPr="004A6A9B">
        <w:rPr>
          <w:rFonts w:cs="David"/>
        </w:rPr>
        <w:t>services</w:t>
      </w:r>
      <w:r w:rsidR="006F2CE3" w:rsidRPr="004A6A9B">
        <w:rPr>
          <w:rFonts w:cs="David" w:hint="cs"/>
          <w:rtl/>
        </w:rPr>
        <w:t xml:space="preserve"> השונים אשר יש לנטר בו, ובכל </w:t>
      </w:r>
      <w:r w:rsidR="006F2CE3" w:rsidRPr="004A6A9B">
        <w:rPr>
          <w:rFonts w:cs="David"/>
        </w:rPr>
        <w:t>service</w:t>
      </w:r>
      <w:r w:rsidR="006F2CE3" w:rsidRPr="004A6A9B">
        <w:rPr>
          <w:rFonts w:cs="David" w:hint="cs"/>
          <w:rtl/>
        </w:rPr>
        <w:t xml:space="preserve"> קיימת פקודה אשר קוראת ל-</w:t>
      </w:r>
      <w:r w:rsidR="006F2CE3" w:rsidRPr="004A6A9B">
        <w:rPr>
          <w:rFonts w:cs="David"/>
        </w:rPr>
        <w:t>plug-in</w:t>
      </w:r>
      <w:r w:rsidR="006F2CE3" w:rsidRPr="004A6A9B">
        <w:rPr>
          <w:rFonts w:cs="David" w:hint="cs"/>
          <w:rtl/>
        </w:rPr>
        <w:t xml:space="preserve"> הרצוי בכדי שינטר את אותה תכונה. </w:t>
      </w:r>
      <w:r w:rsidR="006F2CE3" w:rsidRPr="004A6A9B">
        <w:rPr>
          <w:rFonts w:cs="David"/>
          <w:rtl/>
        </w:rPr>
        <w:br/>
      </w:r>
      <w:r w:rsidR="006F2CE3" w:rsidRPr="004A6A9B">
        <w:rPr>
          <w:rFonts w:cs="David" w:hint="cs"/>
          <w:rtl/>
        </w:rPr>
        <w:t>התוספים הם עצמאיים ובלתי תלויים אחד בשני, והם נשמרים בשרת ה-</w:t>
      </w:r>
      <w:r w:rsidR="006F2CE3" w:rsidRPr="004A6A9B">
        <w:rPr>
          <w:rFonts w:cs="David"/>
        </w:rPr>
        <w:t>Nagios</w:t>
      </w:r>
      <w:r w:rsidR="006F2CE3" w:rsidRPr="004A6A9B">
        <w:rPr>
          <w:rFonts w:cs="David" w:hint="cs"/>
          <w:rtl/>
        </w:rPr>
        <w:t xml:space="preserve">, בתיקייה שמיועדת אך ורק לתוספים.בעת ניטור </w:t>
      </w:r>
      <w:r w:rsidR="006F2CE3" w:rsidRPr="004A6A9B">
        <w:rPr>
          <w:rFonts w:cs="David"/>
        </w:rPr>
        <w:t>service</w:t>
      </w:r>
      <w:r w:rsidR="006F2CE3" w:rsidRPr="004A6A9B">
        <w:rPr>
          <w:rFonts w:cs="David" w:hint="cs"/>
          <w:rtl/>
        </w:rPr>
        <w:t xml:space="preserve"> </w:t>
      </w:r>
      <w:r w:rsidR="00B972C0" w:rsidRPr="004A6A9B">
        <w:rPr>
          <w:rFonts w:cs="David" w:hint="cs"/>
          <w:rtl/>
        </w:rPr>
        <w:t xml:space="preserve">או פרוטוקול </w:t>
      </w:r>
      <w:r w:rsidR="006F2CE3" w:rsidRPr="004A6A9B">
        <w:rPr>
          <w:rFonts w:cs="David" w:hint="cs"/>
          <w:rtl/>
        </w:rPr>
        <w:t>מסוים, המערכת יודעת</w:t>
      </w:r>
      <w:r w:rsidR="00B972C0" w:rsidRPr="004A6A9B">
        <w:rPr>
          <w:rFonts w:cs="David" w:hint="cs"/>
          <w:rtl/>
        </w:rPr>
        <w:t xml:space="preserve"> לגשת לתיקיית  ה-</w:t>
      </w:r>
      <w:r w:rsidR="00B972C0" w:rsidRPr="004A6A9B">
        <w:rPr>
          <w:rFonts w:cs="David"/>
        </w:rPr>
        <w:t xml:space="preserve"> plug-ins</w:t>
      </w:r>
      <w:r w:rsidR="006F2CE3" w:rsidRPr="004A6A9B">
        <w:rPr>
          <w:rFonts w:cs="David" w:hint="cs"/>
          <w:rtl/>
        </w:rPr>
        <w:t xml:space="preserve"> </w:t>
      </w:r>
      <w:r w:rsidR="00B972C0" w:rsidRPr="004A6A9B">
        <w:rPr>
          <w:rFonts w:cs="David" w:hint="cs"/>
          <w:rtl/>
        </w:rPr>
        <w:t>ולגשת ל-</w:t>
      </w:r>
      <w:r w:rsidR="00B972C0" w:rsidRPr="004A6A9B">
        <w:rPr>
          <w:rFonts w:cs="David"/>
        </w:rPr>
        <w:t xml:space="preserve"> plug-in</w:t>
      </w:r>
      <w:r w:rsidR="00B972C0" w:rsidRPr="004A6A9B">
        <w:rPr>
          <w:rFonts w:cs="David" w:hint="cs"/>
          <w:rtl/>
        </w:rPr>
        <w:t>הרצוי ודרכו לנטר את התכונה הרצויה בשרת.</w:t>
      </w:r>
    </w:p>
    <w:p w:rsidR="00C3673E" w:rsidRPr="004A6A9B" w:rsidRDefault="00C3673E" w:rsidP="004A6A9B">
      <w:pPr>
        <w:spacing w:before="120" w:line="360" w:lineRule="auto"/>
        <w:rPr>
          <w:rFonts w:cs="David"/>
          <w:rtl/>
        </w:rPr>
      </w:pPr>
    </w:p>
    <w:p w:rsidR="002E3BA8" w:rsidRPr="004A6A9B" w:rsidRDefault="002E3BA8" w:rsidP="004A6A9B">
      <w:pPr>
        <w:spacing w:before="120" w:line="360" w:lineRule="auto"/>
        <w:rPr>
          <w:rFonts w:cs="David"/>
          <w:rtl/>
        </w:rPr>
      </w:pPr>
      <w:r w:rsidRPr="004A6A9B">
        <w:rPr>
          <w:rFonts w:cs="David" w:hint="cs"/>
          <w:rtl/>
        </w:rPr>
        <w:t>בנוסף, ממשק ה-</w:t>
      </w:r>
      <w:r w:rsidRPr="004A6A9B">
        <w:rPr>
          <w:rFonts w:cs="David" w:hint="cs"/>
        </w:rPr>
        <w:t>N</w:t>
      </w:r>
      <w:r w:rsidRPr="004A6A9B">
        <w:rPr>
          <w:rFonts w:cs="David"/>
        </w:rPr>
        <w:t xml:space="preserve">agios </w:t>
      </w:r>
      <w:r w:rsidRPr="004A6A9B">
        <w:rPr>
          <w:rFonts w:cs="David" w:hint="cs"/>
          <w:rtl/>
        </w:rPr>
        <w:t xml:space="preserve"> הינו ממשק בסיסי אשר הפונקציונאליות בו לוקה בחסר והוא אינו מסוגל להציג דוחות וסטטיסטיקות לגבי מצב השרתים.</w:t>
      </w:r>
      <w:r w:rsidRPr="004A6A9B">
        <w:rPr>
          <w:rFonts w:cs="David" w:hint="cs"/>
          <w:rtl/>
        </w:rPr>
        <w:br/>
        <w:t xml:space="preserve">אין אפשרות לייצר גרפים או להגדיר סף שמעבר על סף זה </w:t>
      </w:r>
      <w:r w:rsidR="0017398F">
        <w:rPr>
          <w:rFonts w:cs="David" w:hint="cs"/>
          <w:rtl/>
        </w:rPr>
        <w:t>יוגדר כמצב בעייתי ואז תישלח התרא</w:t>
      </w:r>
      <w:r w:rsidRPr="004A6A9B">
        <w:rPr>
          <w:rFonts w:cs="David" w:hint="cs"/>
          <w:rtl/>
        </w:rPr>
        <w:t>ה למשתמש.</w:t>
      </w:r>
    </w:p>
    <w:p w:rsidR="002E3BA8" w:rsidRPr="004A6A9B" w:rsidRDefault="002E3BA8" w:rsidP="004A6A9B">
      <w:pPr>
        <w:spacing w:before="120" w:line="360" w:lineRule="auto"/>
        <w:rPr>
          <w:rFonts w:cs="David"/>
          <w:rtl/>
        </w:rPr>
      </w:pPr>
      <w:r w:rsidRPr="004A6A9B">
        <w:rPr>
          <w:rFonts w:cs="David" w:hint="cs"/>
          <w:rtl/>
        </w:rPr>
        <w:t xml:space="preserve">הבעיה: שימוש בשרת ה- </w:t>
      </w:r>
      <w:r w:rsidRPr="004A6A9B">
        <w:rPr>
          <w:rFonts w:cs="David" w:hint="cs"/>
        </w:rPr>
        <w:t>N</w:t>
      </w:r>
      <w:r w:rsidRPr="004A6A9B">
        <w:rPr>
          <w:rFonts w:cs="David"/>
        </w:rPr>
        <w:t>agios</w:t>
      </w:r>
      <w:r w:rsidRPr="004A6A9B">
        <w:rPr>
          <w:rFonts w:cs="David" w:hint="cs"/>
          <w:rtl/>
        </w:rPr>
        <w:t xml:space="preserve"> לשם ניטור כל ה</w:t>
      </w:r>
      <w:r w:rsidR="00B972C0" w:rsidRPr="004A6A9B">
        <w:rPr>
          <w:rFonts w:cs="David" w:hint="cs"/>
          <w:rtl/>
        </w:rPr>
        <w:t>שרתים</w:t>
      </w:r>
      <w:r w:rsidRPr="004A6A9B">
        <w:rPr>
          <w:rFonts w:cs="David" w:hint="cs"/>
          <w:rtl/>
        </w:rPr>
        <w:t xml:space="preserve"> והפלטפורמות הדרושות והוספת פונקציונאליות לממשק כך שיהיה נוח ופשוט למשתמשים וייתן את האינפורמציה הדרושה באופן בהיר.</w:t>
      </w:r>
    </w:p>
    <w:p w:rsidR="002E3BA8" w:rsidRDefault="002E3BA8" w:rsidP="002E3BA8">
      <w:pPr>
        <w:spacing w:before="120"/>
        <w:rPr>
          <w:rFonts w:cs="David"/>
          <w:noProof/>
          <w:sz w:val="28"/>
          <w:szCs w:val="28"/>
          <w:rtl/>
        </w:rPr>
      </w:pPr>
    </w:p>
    <w:p w:rsidR="002E3BA8" w:rsidRDefault="002E3BA8" w:rsidP="002E3BA8">
      <w:pPr>
        <w:spacing w:before="120"/>
        <w:rPr>
          <w:rFonts w:cs="David"/>
          <w:noProof/>
          <w:sz w:val="28"/>
          <w:szCs w:val="28"/>
          <w:rtl/>
        </w:rPr>
      </w:pPr>
    </w:p>
    <w:p w:rsidR="00B972C0" w:rsidRDefault="00B972C0" w:rsidP="002E3BA8">
      <w:pPr>
        <w:rPr>
          <w:rFonts w:cs="David"/>
          <w:sz w:val="28"/>
          <w:szCs w:val="28"/>
          <w:rtl/>
        </w:rPr>
      </w:pPr>
    </w:p>
    <w:p w:rsidR="00150166" w:rsidRPr="00B5029D" w:rsidRDefault="00150166" w:rsidP="00C7095F">
      <w:pPr>
        <w:pStyle w:val="a8"/>
        <w:numPr>
          <w:ilvl w:val="0"/>
          <w:numId w:val="16"/>
        </w:numPr>
        <w:rPr>
          <w:sz w:val="44"/>
          <w:szCs w:val="44"/>
          <w:rtl/>
        </w:rPr>
      </w:pPr>
      <w:r w:rsidRPr="00A856C7">
        <w:rPr>
          <w:rFonts w:hint="cs"/>
          <w:sz w:val="44"/>
          <w:szCs w:val="44"/>
          <w:rtl/>
        </w:rPr>
        <w:lastRenderedPageBreak/>
        <w:t xml:space="preserve">תיאור פיתרון </w:t>
      </w:r>
    </w:p>
    <w:p w:rsidR="00150166" w:rsidRPr="004A6A9B" w:rsidRDefault="002923B5" w:rsidP="00150166">
      <w:pPr>
        <w:spacing w:line="360" w:lineRule="auto"/>
        <w:rPr>
          <w:rFonts w:cs="David"/>
          <w:u w:val="single"/>
          <w:rtl/>
        </w:rPr>
      </w:pPr>
      <w:r>
        <w:rPr>
          <w:rFonts w:cs="David" w:hint="cs"/>
          <w:u w:val="single"/>
          <w:rtl/>
        </w:rPr>
        <w:t xml:space="preserve">5.1 </w:t>
      </w:r>
      <w:r w:rsidR="00150166" w:rsidRPr="004A6A9B">
        <w:rPr>
          <w:rFonts w:cs="David" w:hint="cs"/>
          <w:u w:val="single"/>
          <w:rtl/>
        </w:rPr>
        <w:t>טכנולוגיה</w:t>
      </w:r>
    </w:p>
    <w:p w:rsidR="00150166" w:rsidRPr="004A6A9B" w:rsidRDefault="00150166" w:rsidP="004D1928">
      <w:pPr>
        <w:spacing w:line="360" w:lineRule="auto"/>
        <w:rPr>
          <w:rFonts w:cs="David"/>
          <w:rtl/>
        </w:rPr>
      </w:pPr>
      <w:r w:rsidRPr="004A6A9B">
        <w:rPr>
          <w:rFonts w:cs="David" w:hint="cs"/>
          <w:rtl/>
        </w:rPr>
        <w:t xml:space="preserve">תוכנת </w:t>
      </w:r>
      <w:r w:rsidRPr="004A6A9B">
        <w:rPr>
          <w:rFonts w:cs="David" w:hint="cs"/>
        </w:rPr>
        <w:t>N</w:t>
      </w:r>
      <w:r w:rsidRPr="004A6A9B">
        <w:rPr>
          <w:rFonts w:cs="David"/>
        </w:rPr>
        <w:t>agios</w:t>
      </w:r>
      <w:r w:rsidRPr="004A6A9B">
        <w:rPr>
          <w:rFonts w:cs="David" w:hint="cs"/>
          <w:rtl/>
        </w:rPr>
        <w:t xml:space="preserve"> מבוססת קוד פתוח ותומכת שרתי </w:t>
      </w:r>
      <w:r w:rsidRPr="004A6A9B">
        <w:rPr>
          <w:rFonts w:cs="David" w:hint="cs"/>
        </w:rPr>
        <w:t>L</w:t>
      </w:r>
      <w:r w:rsidRPr="004A6A9B">
        <w:rPr>
          <w:rFonts w:cs="David"/>
        </w:rPr>
        <w:t>inux</w:t>
      </w:r>
      <w:r w:rsidRPr="004A6A9B">
        <w:rPr>
          <w:rFonts w:cs="David" w:hint="cs"/>
          <w:rtl/>
        </w:rPr>
        <w:t>.</w:t>
      </w:r>
      <w:r w:rsidRPr="004A6A9B">
        <w:rPr>
          <w:rFonts w:cs="David" w:hint="cs"/>
          <w:rtl/>
        </w:rPr>
        <w:br/>
        <w:t xml:space="preserve">הבחירה בה נעשתה מתוך הצורך להתאים אותה לצרכי המכללה, ניתן להרחיב אותה על ידי כתיבת תוספים </w:t>
      </w:r>
      <w:r w:rsidR="004D1928" w:rsidRPr="004A6A9B">
        <w:rPr>
          <w:rFonts w:cs="David" w:hint="cs"/>
          <w:rtl/>
        </w:rPr>
        <w:t>שיבצעו את הניטור הדרוש.</w:t>
      </w:r>
      <w:r w:rsidR="004D1928" w:rsidRPr="004A6A9B">
        <w:rPr>
          <w:rFonts w:cs="David" w:hint="cs"/>
          <w:rtl/>
        </w:rPr>
        <w:br/>
        <w:t>התוספים</w:t>
      </w:r>
      <w:r w:rsidRPr="004A6A9B">
        <w:rPr>
          <w:rFonts w:cs="David" w:hint="cs"/>
          <w:rtl/>
        </w:rPr>
        <w:t xml:space="preserve"> נכתבים </w:t>
      </w:r>
      <w:r w:rsidR="00012DCF">
        <w:rPr>
          <w:rFonts w:cs="David" w:hint="cs"/>
          <w:rtl/>
        </w:rPr>
        <w:t xml:space="preserve">לרוב </w:t>
      </w:r>
      <w:r w:rsidRPr="004A6A9B">
        <w:rPr>
          <w:rFonts w:cs="David" w:hint="cs"/>
          <w:rtl/>
        </w:rPr>
        <w:t xml:space="preserve">בשפת </w:t>
      </w:r>
      <w:r w:rsidRPr="004A6A9B">
        <w:rPr>
          <w:rFonts w:cs="David" w:hint="cs"/>
        </w:rPr>
        <w:t>C</w:t>
      </w:r>
      <w:r w:rsidRPr="004A6A9B">
        <w:rPr>
          <w:rFonts w:cs="David"/>
        </w:rPr>
        <w:t xml:space="preserve"> </w:t>
      </w:r>
      <w:r w:rsidRPr="004A6A9B">
        <w:rPr>
          <w:rFonts w:cs="David" w:hint="cs"/>
          <w:rtl/>
        </w:rPr>
        <w:t xml:space="preserve"> </w:t>
      </w:r>
      <w:r w:rsidR="004D1928" w:rsidRPr="004A6A9B">
        <w:rPr>
          <w:rFonts w:cs="David" w:hint="cs"/>
          <w:rtl/>
        </w:rPr>
        <w:t>או</w:t>
      </w:r>
      <w:r w:rsidRPr="004A6A9B">
        <w:rPr>
          <w:rFonts w:cs="David" w:hint="cs"/>
          <w:rtl/>
        </w:rPr>
        <w:t xml:space="preserve"> </w:t>
      </w:r>
      <w:r w:rsidRPr="004A6A9B">
        <w:rPr>
          <w:rFonts w:cs="David" w:hint="cs"/>
        </w:rPr>
        <w:t>PER</w:t>
      </w:r>
      <w:r w:rsidRPr="004A6A9B">
        <w:rPr>
          <w:rFonts w:cs="David"/>
        </w:rPr>
        <w:t>L</w:t>
      </w:r>
      <w:r w:rsidRPr="004A6A9B">
        <w:rPr>
          <w:rFonts w:cs="David" w:hint="cs"/>
          <w:rtl/>
        </w:rPr>
        <w:t>.</w:t>
      </w:r>
    </w:p>
    <w:p w:rsidR="00150166" w:rsidRPr="004A6A9B" w:rsidRDefault="002923B5" w:rsidP="00A872C7">
      <w:pPr>
        <w:spacing w:line="360" w:lineRule="auto"/>
        <w:rPr>
          <w:rFonts w:cs="David"/>
          <w:rtl/>
        </w:rPr>
      </w:pPr>
      <w:r>
        <w:rPr>
          <w:rFonts w:cs="David" w:hint="cs"/>
          <w:u w:val="single"/>
          <w:rtl/>
        </w:rPr>
        <w:t xml:space="preserve">5.2 </w:t>
      </w:r>
      <w:r w:rsidR="00150166" w:rsidRPr="004A6A9B">
        <w:rPr>
          <w:rFonts w:cs="David" w:hint="cs"/>
          <w:u w:val="single"/>
          <w:rtl/>
        </w:rPr>
        <w:t xml:space="preserve">מימוש </w:t>
      </w:r>
      <w:r w:rsidR="00150166" w:rsidRPr="004A6A9B">
        <w:rPr>
          <w:rFonts w:cs="David"/>
          <w:rtl/>
        </w:rPr>
        <w:br/>
      </w:r>
      <w:r w:rsidR="00150166" w:rsidRPr="004A6A9B">
        <w:rPr>
          <w:rFonts w:cs="David" w:hint="cs"/>
          <w:rtl/>
        </w:rPr>
        <w:t>על מנת לבצע את פעולת הניטור יש ל</w:t>
      </w:r>
      <w:r w:rsidR="004D1928" w:rsidRPr="004A6A9B">
        <w:rPr>
          <w:rFonts w:cs="David" w:hint="cs"/>
          <w:rtl/>
        </w:rPr>
        <w:t>התאים חלק מ</w:t>
      </w:r>
      <w:r w:rsidR="00150166" w:rsidRPr="004A6A9B">
        <w:rPr>
          <w:rFonts w:cs="David" w:hint="cs"/>
          <w:rtl/>
        </w:rPr>
        <w:t>התוספים</w:t>
      </w:r>
      <w:r w:rsidR="004D1928" w:rsidRPr="004A6A9B">
        <w:rPr>
          <w:rFonts w:cs="David" w:hint="cs"/>
          <w:rtl/>
        </w:rPr>
        <w:t xml:space="preserve"> לפי התכונות הנדרשות מהשרתים</w:t>
      </w:r>
      <w:r w:rsidR="00150166" w:rsidRPr="004A6A9B">
        <w:rPr>
          <w:rFonts w:cs="David" w:hint="cs"/>
          <w:rtl/>
        </w:rPr>
        <w:t>.</w:t>
      </w:r>
      <w:r w:rsidR="00150166" w:rsidRPr="004A6A9B">
        <w:rPr>
          <w:rFonts w:cs="David"/>
          <w:rtl/>
        </w:rPr>
        <w:br/>
      </w:r>
      <w:r w:rsidR="00150166" w:rsidRPr="004A6A9B">
        <w:rPr>
          <w:rFonts w:cs="David" w:hint="cs"/>
          <w:rtl/>
        </w:rPr>
        <w:t>כל תוסף הינו עצמאי ובלתי תלוי בשני.</w:t>
      </w:r>
      <w:r w:rsidR="00150166" w:rsidRPr="004A6A9B">
        <w:rPr>
          <w:rFonts w:cs="David"/>
          <w:rtl/>
        </w:rPr>
        <w:br/>
      </w:r>
      <w:r w:rsidR="00150166" w:rsidRPr="004A6A9B">
        <w:rPr>
          <w:rFonts w:cs="David" w:hint="cs"/>
          <w:rtl/>
        </w:rPr>
        <w:t>יש להתאים מספר תוספים אשר כל אחד מבצע משימה שונה.</w:t>
      </w:r>
      <w:r w:rsidR="00150166" w:rsidRPr="004A6A9B">
        <w:rPr>
          <w:rFonts w:cs="David"/>
          <w:rtl/>
        </w:rPr>
        <w:br/>
      </w:r>
      <w:r w:rsidR="00150166" w:rsidRPr="004A6A9B">
        <w:rPr>
          <w:rFonts w:cs="David" w:hint="cs"/>
          <w:rtl/>
        </w:rPr>
        <w:t>1. בדיקת</w:t>
      </w:r>
      <w:r w:rsidR="004D1928" w:rsidRPr="004A6A9B">
        <w:rPr>
          <w:rFonts w:cs="David" w:hint="cs"/>
          <w:rtl/>
        </w:rPr>
        <w:t xml:space="preserve"> </w:t>
      </w:r>
      <w:r w:rsidR="00150166" w:rsidRPr="004A6A9B">
        <w:rPr>
          <w:rFonts w:cs="David" w:hint="cs"/>
          <w:rtl/>
        </w:rPr>
        <w:t>זמינות השרת</w:t>
      </w:r>
      <w:r w:rsidR="00DD3B89">
        <w:rPr>
          <w:rFonts w:cs="David" w:hint="cs"/>
          <w:rtl/>
        </w:rPr>
        <w:t xml:space="preserve">- נכתב </w:t>
      </w:r>
      <w:r w:rsidR="00DD3B89">
        <w:rPr>
          <w:rFonts w:cs="David"/>
        </w:rPr>
        <w:t>plug-in</w:t>
      </w:r>
      <w:r w:rsidR="00DD3B89">
        <w:rPr>
          <w:rFonts w:cs="David" w:hint="cs"/>
          <w:rtl/>
        </w:rPr>
        <w:t xml:space="preserve"> אשר משתמש בפונקציונאליות של </w:t>
      </w:r>
      <w:r w:rsidR="00DD3B89">
        <w:rPr>
          <w:rFonts w:cs="David"/>
        </w:rPr>
        <w:t>plug-in</w:t>
      </w:r>
      <w:r w:rsidR="00DD3B89">
        <w:rPr>
          <w:rFonts w:cs="David" w:hint="cs"/>
          <w:rtl/>
        </w:rPr>
        <w:t xml:space="preserve"> קיים בשם </w:t>
      </w:r>
      <w:r w:rsidR="00DD3B89">
        <w:rPr>
          <w:rFonts w:cs="David"/>
        </w:rPr>
        <w:t>is_alive</w:t>
      </w:r>
      <w:r w:rsidR="00DD3B89">
        <w:rPr>
          <w:rFonts w:cs="David" w:hint="cs"/>
          <w:rtl/>
        </w:rPr>
        <w:t xml:space="preserve"> המנטר באופן בסיסי את זמינות השרת, הוא מנסה להתחבר אליו, ובאם לא הצליח שולח התראה</w:t>
      </w:r>
      <w:r w:rsidR="00A872C7">
        <w:rPr>
          <w:rFonts w:cs="David" w:hint="cs"/>
          <w:rtl/>
        </w:rPr>
        <w:t xml:space="preserve"> אך ללא כל מידע על סיבת התקלה.</w:t>
      </w:r>
      <w:r w:rsidR="00DD3B89">
        <w:rPr>
          <w:rFonts w:cs="David"/>
          <w:rtl/>
        </w:rPr>
        <w:br/>
      </w:r>
      <w:r w:rsidR="00DD3B89">
        <w:rPr>
          <w:rFonts w:cs="David" w:hint="cs"/>
          <w:rtl/>
        </w:rPr>
        <w:t>ההתאמה נעשתה בכך שה-</w:t>
      </w:r>
      <w:r w:rsidR="00DD3B89">
        <w:rPr>
          <w:rFonts w:cs="David"/>
        </w:rPr>
        <w:t>plug-in</w:t>
      </w:r>
      <w:r w:rsidR="00A872C7">
        <w:rPr>
          <w:rFonts w:cs="David" w:hint="cs"/>
          <w:rtl/>
        </w:rPr>
        <w:t xml:space="preserve"> החדש מסוגל לזהות את הסיבה שההתחברות לא הצליחה</w:t>
      </w:r>
      <w:r w:rsidR="00DD3B89">
        <w:rPr>
          <w:rFonts w:cs="David" w:hint="cs"/>
          <w:rtl/>
        </w:rPr>
        <w:t xml:space="preserve">: </w:t>
      </w:r>
      <w:r w:rsidR="00DD3B89">
        <w:rPr>
          <w:rFonts w:cs="David"/>
          <w:rtl/>
        </w:rPr>
        <w:br/>
      </w:r>
      <w:r w:rsidR="00DD3B89">
        <w:rPr>
          <w:rFonts w:cs="David" w:hint="cs"/>
          <w:rtl/>
        </w:rPr>
        <w:t>- מצב תקין: כאשר ההתחברות הצליחה.</w:t>
      </w:r>
      <w:r w:rsidR="00DD3B89">
        <w:rPr>
          <w:rFonts w:cs="David"/>
          <w:rtl/>
        </w:rPr>
        <w:br/>
      </w:r>
      <w:r w:rsidR="00DD3B89">
        <w:rPr>
          <w:rFonts w:cs="David" w:hint="cs"/>
          <w:rtl/>
        </w:rPr>
        <w:t xml:space="preserve">- מצב לא תקין: </w:t>
      </w:r>
      <w:r w:rsidR="00A872C7">
        <w:rPr>
          <w:rFonts w:cs="David" w:hint="cs"/>
          <w:rtl/>
        </w:rPr>
        <w:t xml:space="preserve"> נובע משתי סיבות, השרת לא נמצא או שהשרת לא מחובר לרשת, כלומר יש אבחנה בין  שרת </w:t>
      </w:r>
      <w:r w:rsidR="00A872C7" w:rsidRPr="00A872C7">
        <w:rPr>
          <w:rFonts w:cs="David"/>
        </w:rPr>
        <w:t>Unreachable</w:t>
      </w:r>
      <w:r w:rsidR="00A872C7">
        <w:rPr>
          <w:rFonts w:cs="David" w:hint="cs"/>
          <w:rtl/>
        </w:rPr>
        <w:t xml:space="preserve"> לבין שרת שלא פועל.</w:t>
      </w:r>
      <w:r w:rsidR="00150166" w:rsidRPr="004A6A9B">
        <w:rPr>
          <w:rFonts w:cs="David"/>
          <w:rtl/>
        </w:rPr>
        <w:br/>
      </w:r>
      <w:r w:rsidR="004D1928" w:rsidRPr="004A6A9B">
        <w:rPr>
          <w:rFonts w:cs="David" w:hint="cs"/>
          <w:rtl/>
        </w:rPr>
        <w:t xml:space="preserve">2. בדיקת נפח הדיסק של השרת- </w:t>
      </w:r>
      <w:r w:rsidR="00DD3B89">
        <w:rPr>
          <w:rFonts w:cs="David" w:hint="cs"/>
          <w:rtl/>
        </w:rPr>
        <w:t>ההתאמה נעשתה בהצ</w:t>
      </w:r>
      <w:r w:rsidR="004D1928" w:rsidRPr="004A6A9B">
        <w:rPr>
          <w:rFonts w:cs="David" w:hint="cs"/>
          <w:rtl/>
        </w:rPr>
        <w:t>ג</w:t>
      </w:r>
      <w:r w:rsidR="00DD3B89">
        <w:rPr>
          <w:rFonts w:cs="David" w:hint="cs"/>
          <w:rtl/>
        </w:rPr>
        <w:t xml:space="preserve">ת </w:t>
      </w:r>
      <w:r w:rsidR="004D1928" w:rsidRPr="004A6A9B">
        <w:rPr>
          <w:rFonts w:cs="David" w:hint="cs"/>
          <w:rtl/>
        </w:rPr>
        <w:t>נפח הדיסק שבשימוש באחוז</w:t>
      </w:r>
      <w:r w:rsidR="00012DCF">
        <w:rPr>
          <w:rFonts w:cs="David" w:hint="cs"/>
          <w:rtl/>
        </w:rPr>
        <w:t>ים, כלומר כמה אחוז מהדיסק מנוצל . בעת ניצול 75% מהדיסק ישלח מצב אזהרה, בעת ניצול 95% ישלח מצב קריטי.</w:t>
      </w:r>
      <w:r w:rsidR="00150166" w:rsidRPr="004A6A9B">
        <w:rPr>
          <w:rFonts w:cs="David"/>
          <w:rtl/>
        </w:rPr>
        <w:br/>
      </w:r>
      <w:r w:rsidR="00150166" w:rsidRPr="004A6A9B">
        <w:rPr>
          <w:rFonts w:cs="David" w:hint="cs"/>
          <w:rtl/>
        </w:rPr>
        <w:t>3. בדיקת עומס ה-</w:t>
      </w:r>
      <w:r w:rsidR="00150166" w:rsidRPr="004A6A9B">
        <w:rPr>
          <w:rFonts w:cs="David" w:hint="cs"/>
        </w:rPr>
        <w:t>CPU</w:t>
      </w:r>
      <w:r w:rsidR="00A872C7">
        <w:rPr>
          <w:rFonts w:cs="David" w:hint="cs"/>
          <w:rtl/>
        </w:rPr>
        <w:t xml:space="preserve"> של השרת- הגדרת סף של עומס </w:t>
      </w:r>
      <w:r w:rsidR="00A872C7">
        <w:rPr>
          <w:rFonts w:cs="David" w:hint="cs"/>
        </w:rPr>
        <w:t>CPU</w:t>
      </w:r>
      <w:r w:rsidR="00A872C7">
        <w:rPr>
          <w:rFonts w:cs="David" w:hint="cs"/>
          <w:rtl/>
        </w:rPr>
        <w:t xml:space="preserve"> שעבורו ישלח מצב קריטי.</w:t>
      </w:r>
      <w:r w:rsidR="00150166" w:rsidRPr="004A6A9B">
        <w:rPr>
          <w:rFonts w:cs="David"/>
          <w:rtl/>
        </w:rPr>
        <w:br/>
      </w:r>
      <w:r w:rsidR="00A872C7">
        <w:rPr>
          <w:rFonts w:cs="David" w:hint="cs"/>
          <w:rtl/>
        </w:rPr>
        <w:t>4. בדיקת ניצול הזיכרון של השרת- הגדרת סף של ניצול זיכרון שעבורו ישלח מצב קריטי</w:t>
      </w:r>
      <w:r w:rsidR="00150166" w:rsidRPr="004A6A9B">
        <w:rPr>
          <w:rFonts w:cs="David"/>
          <w:rtl/>
        </w:rPr>
        <w:br/>
      </w:r>
      <w:r w:rsidR="00150166" w:rsidRPr="004A6A9B">
        <w:rPr>
          <w:rFonts w:cs="David" w:hint="cs"/>
          <w:rtl/>
        </w:rPr>
        <w:t>5. בדיקת ה-</w:t>
      </w:r>
      <w:r w:rsidR="00150166" w:rsidRPr="004A6A9B">
        <w:rPr>
          <w:rFonts w:cs="David"/>
        </w:rPr>
        <w:t>services</w:t>
      </w:r>
      <w:r w:rsidR="00150166" w:rsidRPr="004A6A9B">
        <w:rPr>
          <w:rFonts w:cs="David" w:hint="cs"/>
          <w:rtl/>
        </w:rPr>
        <w:t xml:space="preserve"> השונים </w:t>
      </w:r>
      <w:r w:rsidR="00150166" w:rsidRPr="004A6A9B">
        <w:rPr>
          <w:rFonts w:asciiTheme="minorBidi" w:hAnsiTheme="minorBidi" w:cs="David" w:hint="cs"/>
          <w:rtl/>
        </w:rPr>
        <w:t xml:space="preserve">ופרוטוקולים: </w:t>
      </w:r>
      <w:r w:rsidR="00150166" w:rsidRPr="004A6A9B">
        <w:rPr>
          <w:rFonts w:cs="David"/>
          <w:color w:val="000000" w:themeColor="text1"/>
        </w:rPr>
        <w:t>HTTP, HTTPS, SNMP, FTP, SMTP, POP3, DNS, SSH, TCP, ICMP, UDP</w:t>
      </w:r>
      <w:r w:rsidR="00150166" w:rsidRPr="004A6A9B">
        <w:rPr>
          <w:rFonts w:cs="David" w:hint="cs"/>
          <w:rtl/>
        </w:rPr>
        <w:t>.</w:t>
      </w:r>
    </w:p>
    <w:p w:rsidR="00150166" w:rsidRPr="004A6A9B" w:rsidRDefault="00150166" w:rsidP="00150166">
      <w:pPr>
        <w:spacing w:line="360" w:lineRule="auto"/>
        <w:rPr>
          <w:rFonts w:cs="David"/>
          <w:rtl/>
        </w:rPr>
      </w:pPr>
      <w:r w:rsidRPr="004A6A9B">
        <w:rPr>
          <w:rFonts w:cs="David" w:hint="cs"/>
          <w:rtl/>
        </w:rPr>
        <w:t>מלבד הדרישה לניטור הפרוטוקולים, כל דרישה מהווה תוסף המבצע את הדרישה.</w:t>
      </w:r>
      <w:r w:rsidRPr="004A6A9B">
        <w:rPr>
          <w:rFonts w:cs="David"/>
          <w:rtl/>
        </w:rPr>
        <w:br/>
      </w:r>
      <w:r w:rsidRPr="004A6A9B">
        <w:rPr>
          <w:rFonts w:cs="David" w:hint="cs"/>
          <w:rtl/>
        </w:rPr>
        <w:t>באשר לפרוטוקולים כל פרוטוקול יהווה תוסף בודד.</w:t>
      </w:r>
    </w:p>
    <w:p w:rsidR="00150166" w:rsidRPr="004A6A9B" w:rsidRDefault="00150166" w:rsidP="003B158A">
      <w:pPr>
        <w:spacing w:line="360" w:lineRule="auto"/>
        <w:rPr>
          <w:rFonts w:cs="David"/>
          <w:rtl/>
        </w:rPr>
      </w:pPr>
      <w:r w:rsidRPr="004A6A9B">
        <w:rPr>
          <w:rFonts w:cs="David" w:hint="cs"/>
          <w:rtl/>
        </w:rPr>
        <w:t xml:space="preserve">לאחר כתיבת התוספים יש לשמור אותם בתיקיית התוספים של </w:t>
      </w:r>
      <w:r w:rsidRPr="004A6A9B">
        <w:rPr>
          <w:rFonts w:cs="David"/>
        </w:rPr>
        <w:t>Nagios</w:t>
      </w:r>
      <w:r w:rsidRPr="004A6A9B">
        <w:rPr>
          <w:rFonts w:cs="David" w:hint="cs"/>
          <w:rtl/>
        </w:rPr>
        <w:t xml:space="preserve"> שנמצאת בשרת ה- </w:t>
      </w:r>
      <w:r w:rsidRPr="004A6A9B">
        <w:rPr>
          <w:rFonts w:cs="David"/>
        </w:rPr>
        <w:t>Nagios</w:t>
      </w:r>
      <w:r w:rsidRPr="004A6A9B">
        <w:rPr>
          <w:rFonts w:cs="David" w:hint="cs"/>
          <w:rtl/>
        </w:rPr>
        <w:t xml:space="preserve">, ולאחר מכן </w:t>
      </w:r>
      <w:r w:rsidRPr="004A6A9B">
        <w:rPr>
          <w:rStyle w:val="apple-style-span"/>
          <w:rFonts w:ascii="Arial" w:hAnsi="Arial" w:cs="David"/>
          <w:color w:val="000000"/>
          <w:rtl/>
        </w:rPr>
        <w:t xml:space="preserve">עורכים קובץ </w:t>
      </w:r>
      <w:r w:rsidRPr="004A6A9B">
        <w:rPr>
          <w:rStyle w:val="apple-style-span"/>
          <w:rFonts w:ascii="Arial" w:hAnsi="Arial" w:cs="David" w:hint="cs"/>
          <w:color w:val="000000"/>
          <w:rtl/>
        </w:rPr>
        <w:t xml:space="preserve">קונפיגורציה לשם עדכון המערכת על תוסף חדש, ואז </w:t>
      </w:r>
      <w:r w:rsidRPr="004A6A9B">
        <w:rPr>
          <w:rFonts w:cs="David" w:hint="cs"/>
          <w:rtl/>
        </w:rPr>
        <w:t>יש לאתחל מחדש את השרת על ידי פקודות פשוטות.</w:t>
      </w:r>
      <w:r w:rsidRPr="004A6A9B">
        <w:rPr>
          <w:rFonts w:cs="David"/>
          <w:rtl/>
        </w:rPr>
        <w:br/>
      </w:r>
      <w:r w:rsidRPr="004A6A9B">
        <w:rPr>
          <w:rFonts w:cs="David" w:hint="cs"/>
          <w:rtl/>
        </w:rPr>
        <w:t xml:space="preserve">לאחר אתחול השרת ה- </w:t>
      </w:r>
      <w:r w:rsidRPr="004A6A9B">
        <w:rPr>
          <w:rFonts w:cs="David" w:hint="cs"/>
        </w:rPr>
        <w:t>N</w:t>
      </w:r>
      <w:r w:rsidRPr="004A6A9B">
        <w:rPr>
          <w:rFonts w:cs="David"/>
        </w:rPr>
        <w:t xml:space="preserve">agios </w:t>
      </w:r>
      <w:r w:rsidRPr="004A6A9B">
        <w:rPr>
          <w:rFonts w:cs="David" w:hint="cs"/>
          <w:rtl/>
        </w:rPr>
        <w:t xml:space="preserve"> יידע לגשת לתוספים החדשים ולבצע את הפונקציונאליות הכתובה בהם.</w:t>
      </w:r>
      <w:r w:rsidRPr="004A6A9B">
        <w:rPr>
          <w:rFonts w:cs="David"/>
          <w:rtl/>
        </w:rPr>
        <w:br/>
      </w:r>
      <w:r w:rsidRPr="004A6A9B">
        <w:rPr>
          <w:rFonts w:cs="David" w:hint="cs"/>
          <w:rtl/>
        </w:rPr>
        <w:t>ממשק ה-</w:t>
      </w:r>
      <w:r w:rsidRPr="004A6A9B">
        <w:rPr>
          <w:rFonts w:cs="David" w:hint="cs"/>
        </w:rPr>
        <w:t>GU</w:t>
      </w:r>
      <w:r w:rsidRPr="004A6A9B">
        <w:rPr>
          <w:rFonts w:cs="David"/>
        </w:rPr>
        <w:t xml:space="preserve">I </w:t>
      </w:r>
      <w:r w:rsidRPr="004A6A9B">
        <w:rPr>
          <w:rFonts w:cs="David" w:hint="cs"/>
          <w:rtl/>
        </w:rPr>
        <w:t xml:space="preserve"> יראה את הנתונים באופן אוטומטי.</w:t>
      </w:r>
      <w:r w:rsidRPr="004A6A9B">
        <w:rPr>
          <w:rFonts w:cs="David"/>
          <w:rtl/>
        </w:rPr>
        <w:br/>
      </w:r>
    </w:p>
    <w:p w:rsidR="002923B5" w:rsidRDefault="002923B5" w:rsidP="00150166">
      <w:pPr>
        <w:spacing w:line="360" w:lineRule="auto"/>
        <w:rPr>
          <w:rFonts w:cs="David" w:hint="cs"/>
          <w:rtl/>
        </w:rPr>
      </w:pPr>
    </w:p>
    <w:p w:rsidR="00150166" w:rsidRPr="004A6A9B" w:rsidRDefault="00150166" w:rsidP="00150166">
      <w:pPr>
        <w:spacing w:line="360" w:lineRule="auto"/>
        <w:rPr>
          <w:rFonts w:cs="David"/>
          <w:rtl/>
        </w:rPr>
      </w:pPr>
      <w:r w:rsidRPr="004A6A9B">
        <w:rPr>
          <w:rFonts w:cs="David" w:hint="cs"/>
          <w:rtl/>
        </w:rPr>
        <w:t>.</w:t>
      </w:r>
    </w:p>
    <w:p w:rsidR="00F071DF" w:rsidRDefault="00F071DF" w:rsidP="002923B5">
      <w:pPr>
        <w:spacing w:line="360" w:lineRule="auto"/>
        <w:rPr>
          <w:rFonts w:cs="David" w:hint="cs"/>
          <w:b/>
          <w:bCs/>
          <w:noProof/>
          <w:rtl/>
        </w:rPr>
      </w:pPr>
      <w:r w:rsidRPr="002923B5">
        <w:rPr>
          <w:rFonts w:cs="David" w:hint="cs"/>
          <w:b/>
          <w:bCs/>
          <w:noProof/>
          <w:rtl/>
        </w:rPr>
        <w:lastRenderedPageBreak/>
        <w:t xml:space="preserve">תרשים </w:t>
      </w:r>
      <w:r w:rsidR="002923B5" w:rsidRPr="002923B5">
        <w:rPr>
          <w:rFonts w:cs="David" w:hint="cs"/>
          <w:b/>
          <w:bCs/>
          <w:noProof/>
          <w:rtl/>
        </w:rPr>
        <w:t>5</w:t>
      </w:r>
      <w:r w:rsidRPr="002923B5">
        <w:rPr>
          <w:rFonts w:cs="David" w:hint="cs"/>
          <w:b/>
          <w:bCs/>
          <w:noProof/>
          <w:rtl/>
        </w:rPr>
        <w:t>.1</w:t>
      </w:r>
      <w:r w:rsidR="002923B5">
        <w:rPr>
          <w:rFonts w:cs="David" w:hint="cs"/>
          <w:b/>
          <w:bCs/>
          <w:noProof/>
          <w:rtl/>
        </w:rPr>
        <w:t>- רעיון הפרויקט</w:t>
      </w:r>
    </w:p>
    <w:p w:rsidR="002923B5" w:rsidRPr="002923B5" w:rsidRDefault="002923B5" w:rsidP="002923B5">
      <w:pPr>
        <w:spacing w:line="360" w:lineRule="auto"/>
        <w:rPr>
          <w:rFonts w:cs="David"/>
          <w:noProof/>
        </w:rPr>
      </w:pPr>
      <w:r w:rsidRPr="004A6A9B">
        <w:rPr>
          <w:rFonts w:cs="David" w:hint="cs"/>
          <w:rtl/>
        </w:rPr>
        <w:t xml:space="preserve">שרת </w:t>
      </w:r>
      <w:r w:rsidRPr="004A6A9B">
        <w:rPr>
          <w:rFonts w:cs="David" w:hint="cs"/>
        </w:rPr>
        <w:t>N</w:t>
      </w:r>
      <w:r w:rsidRPr="004A6A9B">
        <w:rPr>
          <w:rFonts w:cs="David"/>
        </w:rPr>
        <w:t>agios</w:t>
      </w:r>
      <w:r w:rsidRPr="004A6A9B">
        <w:rPr>
          <w:rFonts w:cs="David" w:hint="cs"/>
          <w:rtl/>
        </w:rPr>
        <w:t xml:space="preserve"> אשר אמור לזהות את ציוד התקשורת והשרתים.</w:t>
      </w:r>
      <w:r w:rsidRPr="004A6A9B">
        <w:rPr>
          <w:rFonts w:cs="David"/>
          <w:rtl/>
        </w:rPr>
        <w:br/>
      </w:r>
      <w:r w:rsidRPr="004A6A9B">
        <w:rPr>
          <w:rFonts w:cs="David" w:hint="cs"/>
          <w:rtl/>
        </w:rPr>
        <w:t>הפרויקט שלי יעסוק בשרתים בלבד, ושרת ה-</w:t>
      </w:r>
      <w:r w:rsidRPr="004A6A9B">
        <w:rPr>
          <w:rFonts w:cs="David"/>
        </w:rPr>
        <w:t>Nagios</w:t>
      </w:r>
      <w:r w:rsidRPr="004A6A9B">
        <w:rPr>
          <w:rFonts w:cs="David" w:hint="cs"/>
          <w:rtl/>
        </w:rPr>
        <w:t xml:space="preserve"> באמצע</w:t>
      </w:r>
      <w:r>
        <w:rPr>
          <w:rFonts w:cs="David" w:hint="cs"/>
          <w:rtl/>
        </w:rPr>
        <w:t>ו</w:t>
      </w:r>
      <w:r w:rsidRPr="004A6A9B">
        <w:rPr>
          <w:rFonts w:cs="David" w:hint="cs"/>
          <w:rtl/>
        </w:rPr>
        <w:t>ת התוספים הקיימים בו ינטר את השרתים ובאמצעות ממשק ה-</w:t>
      </w:r>
      <w:r w:rsidRPr="004A6A9B">
        <w:rPr>
          <w:rFonts w:cs="David" w:hint="cs"/>
        </w:rPr>
        <w:t>GUI</w:t>
      </w:r>
      <w:r w:rsidRPr="004A6A9B">
        <w:rPr>
          <w:rFonts w:cs="David" w:hint="cs"/>
          <w:rtl/>
        </w:rPr>
        <w:t xml:space="preserve"> שבו יציג את הנתונים לצוות התשתיות</w:t>
      </w:r>
      <w:r>
        <w:rPr>
          <w:rFonts w:cs="David" w:hint="cs"/>
          <w:b/>
          <w:bCs/>
          <w:noProof/>
          <w:rtl/>
        </w:rPr>
        <w:br/>
      </w:r>
      <w:r>
        <w:rPr>
          <w:rFonts w:cs="David" w:hint="cs"/>
          <w:noProof/>
          <w:rtl/>
        </w:rPr>
        <w:t xml:space="preserve">ההתחברות לשרתים נעשית על ידי </w:t>
      </w:r>
      <w:r>
        <w:rPr>
          <w:rFonts w:cs="David" w:hint="cs"/>
          <w:noProof/>
        </w:rPr>
        <w:t>NRPE</w:t>
      </w:r>
      <w:r>
        <w:rPr>
          <w:rFonts w:cs="David" w:hint="cs"/>
          <w:noProof/>
          <w:rtl/>
        </w:rPr>
        <w:t xml:space="preserve"> בשרתי </w:t>
      </w:r>
      <w:r>
        <w:rPr>
          <w:rFonts w:cs="David" w:hint="cs"/>
          <w:noProof/>
        </w:rPr>
        <w:t>L</w:t>
      </w:r>
      <w:r>
        <w:rPr>
          <w:rFonts w:cs="David"/>
          <w:noProof/>
        </w:rPr>
        <w:t>inux</w:t>
      </w:r>
      <w:r>
        <w:rPr>
          <w:rFonts w:cs="David" w:hint="cs"/>
          <w:noProof/>
          <w:rtl/>
        </w:rPr>
        <w:t xml:space="preserve"> ו- </w:t>
      </w:r>
      <w:r>
        <w:rPr>
          <w:rFonts w:cs="David" w:hint="cs"/>
          <w:noProof/>
        </w:rPr>
        <w:t>N</w:t>
      </w:r>
      <w:r w:rsidR="0093113E">
        <w:rPr>
          <w:rFonts w:cs="David"/>
          <w:noProof/>
        </w:rPr>
        <w:t>S</w:t>
      </w:r>
      <w:r>
        <w:rPr>
          <w:rFonts w:cs="David" w:hint="cs"/>
          <w:noProof/>
        </w:rPr>
        <w:t>C</w:t>
      </w:r>
      <w:r>
        <w:rPr>
          <w:rFonts w:cs="David"/>
          <w:noProof/>
        </w:rPr>
        <w:t>lient</w:t>
      </w:r>
      <w:r>
        <w:rPr>
          <w:rFonts w:cs="David" w:hint="cs"/>
          <w:noProof/>
          <w:rtl/>
        </w:rPr>
        <w:t xml:space="preserve"> עבור שרתי </w:t>
      </w:r>
      <w:r>
        <w:rPr>
          <w:rFonts w:cs="David"/>
          <w:noProof/>
        </w:rPr>
        <w:t>Windows</w:t>
      </w:r>
      <w:r>
        <w:rPr>
          <w:rFonts w:cs="David" w:hint="cs"/>
          <w:noProof/>
          <w:rtl/>
        </w:rPr>
        <w:t>.</w:t>
      </w:r>
    </w:p>
    <w:p w:rsidR="00F071DF" w:rsidRDefault="00F071DF" w:rsidP="005E630C">
      <w:pPr>
        <w:spacing w:line="360" w:lineRule="auto"/>
        <w:jc w:val="center"/>
        <w:rPr>
          <w:rFonts w:cs="David"/>
          <w:noProof/>
          <w:sz w:val="28"/>
          <w:szCs w:val="28"/>
          <w:rtl/>
        </w:rPr>
      </w:pPr>
    </w:p>
    <w:p w:rsidR="00150166" w:rsidRPr="006755EB" w:rsidRDefault="005E630C" w:rsidP="005E630C">
      <w:pPr>
        <w:spacing w:line="360" w:lineRule="auto"/>
        <w:jc w:val="center"/>
        <w:rPr>
          <w:rFonts w:cs="David"/>
          <w:sz w:val="28"/>
          <w:szCs w:val="28"/>
          <w:rtl/>
        </w:rPr>
      </w:pPr>
      <w:r>
        <w:rPr>
          <w:rFonts w:cs="David"/>
          <w:noProof/>
          <w:sz w:val="28"/>
          <w:szCs w:val="28"/>
          <w:rtl/>
        </w:rPr>
        <w:drawing>
          <wp:anchor distT="0" distB="0" distL="114300" distR="114300" simplePos="0" relativeHeight="251669504" behindDoc="1" locked="0" layoutInCell="1" allowOverlap="1">
            <wp:simplePos x="0" y="0"/>
            <wp:positionH relativeFrom="column">
              <wp:posOffset>529590</wp:posOffset>
            </wp:positionH>
            <wp:positionV relativeFrom="paragraph">
              <wp:posOffset>1270</wp:posOffset>
            </wp:positionV>
            <wp:extent cx="4232910" cy="2705100"/>
            <wp:effectExtent l="19050" t="0" r="0" b="0"/>
            <wp:wrapTight wrapText="bothSides">
              <wp:wrapPolygon edited="0">
                <wp:start x="-97" y="0"/>
                <wp:lineTo x="-97" y="21448"/>
                <wp:lineTo x="21581" y="21448"/>
                <wp:lineTo x="21581" y="0"/>
                <wp:lineTo x="-97" y="0"/>
              </wp:wrapPolygon>
            </wp:wrapTight>
            <wp:docPr id="2" name="Picture 1" descr="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jpg"/>
                    <pic:cNvPicPr/>
                  </pic:nvPicPr>
                  <pic:blipFill>
                    <a:blip r:embed="rId10" cstate="print"/>
                    <a:stretch>
                      <a:fillRect/>
                    </a:stretch>
                  </pic:blipFill>
                  <pic:spPr>
                    <a:xfrm>
                      <a:off x="0" y="0"/>
                      <a:ext cx="4232910" cy="2705100"/>
                    </a:xfrm>
                    <a:prstGeom prst="rect">
                      <a:avLst/>
                    </a:prstGeom>
                  </pic:spPr>
                </pic:pic>
              </a:graphicData>
            </a:graphic>
          </wp:anchor>
        </w:drawing>
      </w:r>
    </w:p>
    <w:p w:rsidR="00150166" w:rsidRDefault="00150166" w:rsidP="00150166">
      <w:pPr>
        <w:rPr>
          <w:rtl/>
        </w:rPr>
      </w:pPr>
    </w:p>
    <w:p w:rsidR="00150166" w:rsidRDefault="00150166" w:rsidP="00150166">
      <w:pPr>
        <w:rPr>
          <w:rtl/>
        </w:rPr>
      </w:pPr>
    </w:p>
    <w:p w:rsidR="00150166" w:rsidRDefault="00150166" w:rsidP="00150166">
      <w:pPr>
        <w:rPr>
          <w:rtl/>
        </w:rPr>
      </w:pPr>
    </w:p>
    <w:p w:rsidR="00150166" w:rsidRDefault="00150166" w:rsidP="00150166">
      <w:pPr>
        <w:rPr>
          <w:rtl/>
        </w:rPr>
      </w:pPr>
    </w:p>
    <w:p w:rsidR="00150166" w:rsidRDefault="00150166" w:rsidP="00150166">
      <w:pPr>
        <w:rPr>
          <w:rtl/>
        </w:rPr>
      </w:pPr>
    </w:p>
    <w:p w:rsidR="00150166" w:rsidRPr="006220D1" w:rsidRDefault="00150166" w:rsidP="00150166">
      <w:pPr>
        <w:rPr>
          <w:rtl/>
        </w:rPr>
      </w:pPr>
    </w:p>
    <w:p w:rsidR="00150166" w:rsidRDefault="00150166" w:rsidP="00150166">
      <w:pPr>
        <w:rPr>
          <w:rtl/>
        </w:rPr>
      </w:pPr>
    </w:p>
    <w:p w:rsidR="007354FE" w:rsidRDefault="007354FE" w:rsidP="00150166">
      <w:pPr>
        <w:rPr>
          <w:rtl/>
        </w:rPr>
      </w:pPr>
    </w:p>
    <w:p w:rsidR="007354FE" w:rsidRPr="00D238B2" w:rsidRDefault="007354FE" w:rsidP="007354FE">
      <w:pPr>
        <w:bidi w:val="0"/>
        <w:rPr>
          <w:rtl/>
        </w:rPr>
      </w:pPr>
      <w:r>
        <w:rPr>
          <w:rtl/>
        </w:rPr>
        <w:br w:type="page"/>
      </w:r>
    </w:p>
    <w:p w:rsidR="00150166" w:rsidRPr="00D238B2" w:rsidRDefault="00D55BAD" w:rsidP="00C7095F">
      <w:pPr>
        <w:pStyle w:val="a8"/>
        <w:numPr>
          <w:ilvl w:val="0"/>
          <w:numId w:val="15"/>
        </w:numPr>
        <w:rPr>
          <w:sz w:val="40"/>
          <w:szCs w:val="40"/>
          <w:rtl/>
        </w:rPr>
      </w:pPr>
      <w:r>
        <w:rPr>
          <w:rFonts w:hint="cs"/>
          <w:sz w:val="40"/>
          <w:szCs w:val="40"/>
          <w:rtl/>
        </w:rPr>
        <w:lastRenderedPageBreak/>
        <w:t xml:space="preserve"> </w:t>
      </w:r>
      <w:r w:rsidR="00150166" w:rsidRPr="00D238B2">
        <w:rPr>
          <w:rFonts w:hint="cs"/>
          <w:sz w:val="40"/>
          <w:szCs w:val="40"/>
          <w:rtl/>
        </w:rPr>
        <w:t xml:space="preserve">תיאור </w:t>
      </w:r>
      <w:r w:rsidR="00150166">
        <w:rPr>
          <w:rFonts w:hint="cs"/>
          <w:sz w:val="40"/>
          <w:szCs w:val="40"/>
          <w:rtl/>
        </w:rPr>
        <w:t>מערכת שמומשה</w:t>
      </w:r>
    </w:p>
    <w:p w:rsidR="00150166" w:rsidRPr="007D3A27" w:rsidRDefault="002923B5" w:rsidP="00BF60C0">
      <w:pPr>
        <w:spacing w:line="360" w:lineRule="auto"/>
        <w:rPr>
          <w:rFonts w:cs="David"/>
          <w:rtl/>
        </w:rPr>
      </w:pPr>
      <w:r w:rsidRPr="002923B5">
        <w:rPr>
          <w:rFonts w:cs="David" w:hint="cs"/>
          <w:rtl/>
        </w:rPr>
        <w:t>6.1</w:t>
      </w:r>
      <w:r>
        <w:rPr>
          <w:rFonts w:cs="David" w:hint="cs"/>
          <w:b/>
          <w:bCs/>
          <w:rtl/>
        </w:rPr>
        <w:t xml:space="preserve"> </w:t>
      </w:r>
      <w:r w:rsidRPr="002923B5">
        <w:rPr>
          <w:rFonts w:cs="David" w:hint="cs"/>
          <w:b/>
          <w:bCs/>
          <w:rtl/>
        </w:rPr>
        <w:t>שרת הניטור</w:t>
      </w:r>
      <w:r w:rsidR="007D3A27" w:rsidRPr="007D3A27">
        <w:rPr>
          <w:rFonts w:cs="David" w:hint="cs"/>
          <w:rtl/>
        </w:rPr>
        <w:br/>
        <w:t>בשלב הראשון של הפרויקט הותקן ה-</w:t>
      </w:r>
      <w:r w:rsidR="007D3A27" w:rsidRPr="007D3A27">
        <w:rPr>
          <w:rFonts w:cs="David" w:hint="cs"/>
        </w:rPr>
        <w:t>N</w:t>
      </w:r>
      <w:r w:rsidR="007D3A27" w:rsidRPr="007D3A27">
        <w:rPr>
          <w:rFonts w:cs="David"/>
        </w:rPr>
        <w:t>agios</w:t>
      </w:r>
      <w:r w:rsidR="007D3A27" w:rsidRPr="007D3A27">
        <w:rPr>
          <w:rFonts w:cs="David" w:hint="cs"/>
          <w:rtl/>
        </w:rPr>
        <w:t xml:space="preserve"> על עמדת מחשב שחובר לראוטר יחד עם מחשבים נוספים על מנת להתנסות במערכת ובזיהוי ציוד התקשורת והעמדות המחוברות באותה הרשת.  לאחר מכן הותקן ה-</w:t>
      </w:r>
      <w:r w:rsidR="007D3A27" w:rsidRPr="007D3A27">
        <w:rPr>
          <w:rFonts w:cs="David" w:hint="cs"/>
        </w:rPr>
        <w:t>N</w:t>
      </w:r>
      <w:r w:rsidR="007D3A27" w:rsidRPr="007D3A27">
        <w:rPr>
          <w:rFonts w:cs="David"/>
        </w:rPr>
        <w:t>agios</w:t>
      </w:r>
      <w:r w:rsidR="007D3A27" w:rsidRPr="007D3A27">
        <w:rPr>
          <w:rFonts w:cs="David" w:hint="cs"/>
          <w:rtl/>
        </w:rPr>
        <w:t xml:space="preserve"> על שרת שהוקצה לכך על ידי המכללה, בכדי שיהווה יחידה חזקה לניטור שרתים וציוד תקשורת.</w:t>
      </w:r>
      <w:r w:rsidR="007D3A27">
        <w:rPr>
          <w:rFonts w:cs="David"/>
          <w:rtl/>
        </w:rPr>
        <w:br/>
      </w:r>
      <w:r w:rsidR="007D3A27" w:rsidRPr="007D3A27">
        <w:rPr>
          <w:rFonts w:cs="David" w:hint="cs"/>
          <w:rtl/>
        </w:rPr>
        <w:t>שרת ה-</w:t>
      </w:r>
      <w:r w:rsidR="007D3A27" w:rsidRPr="007D3A27">
        <w:rPr>
          <w:rFonts w:cs="David"/>
        </w:rPr>
        <w:t>Nagios</w:t>
      </w:r>
      <w:r w:rsidR="007D3A27">
        <w:rPr>
          <w:rFonts w:cs="David" w:hint="cs"/>
          <w:rtl/>
        </w:rPr>
        <w:t xml:space="preserve"> </w:t>
      </w:r>
      <w:r w:rsidR="007D3A27" w:rsidRPr="007D3A27">
        <w:rPr>
          <w:rFonts w:cs="David" w:hint="cs"/>
          <w:rtl/>
        </w:rPr>
        <w:t xml:space="preserve"> מהווה את ליבת המערכת,</w:t>
      </w:r>
      <w:r w:rsidR="007D3A27">
        <w:rPr>
          <w:rFonts w:cs="David" w:hint="cs"/>
          <w:rtl/>
        </w:rPr>
        <w:t xml:space="preserve"> ועליו מותקנת המערכת </w:t>
      </w:r>
      <w:r w:rsidR="007D3A27" w:rsidRPr="007D3A27">
        <w:rPr>
          <w:rFonts w:cs="David" w:hint="cs"/>
          <w:rtl/>
        </w:rPr>
        <w:t>.</w:t>
      </w:r>
    </w:p>
    <w:p w:rsidR="002923B5" w:rsidRPr="002923B5" w:rsidRDefault="00150166" w:rsidP="002923B5">
      <w:pPr>
        <w:pStyle w:val="af0"/>
        <w:numPr>
          <w:ilvl w:val="1"/>
          <w:numId w:val="9"/>
        </w:numPr>
        <w:spacing w:line="360" w:lineRule="auto"/>
        <w:rPr>
          <w:rFonts w:cs="David" w:hint="cs"/>
        </w:rPr>
      </w:pPr>
      <w:r w:rsidRPr="002923B5">
        <w:rPr>
          <w:rFonts w:cs="David" w:hint="cs"/>
          <w:b/>
          <w:bCs/>
          <w:rtl/>
        </w:rPr>
        <w:t>ממשק ה-</w:t>
      </w:r>
      <w:r w:rsidRPr="002923B5">
        <w:rPr>
          <w:rFonts w:cs="David" w:hint="cs"/>
          <w:b/>
          <w:bCs/>
        </w:rPr>
        <w:t>GUI</w:t>
      </w:r>
    </w:p>
    <w:p w:rsidR="00150166" w:rsidRDefault="00150166" w:rsidP="00BF60C0">
      <w:pPr>
        <w:spacing w:line="360" w:lineRule="auto"/>
        <w:rPr>
          <w:rFonts w:cs="David" w:hint="cs"/>
          <w:rtl/>
        </w:rPr>
      </w:pPr>
      <w:r w:rsidRPr="002923B5">
        <w:rPr>
          <w:rFonts w:cs="David" w:hint="cs"/>
          <w:rtl/>
        </w:rPr>
        <w:t xml:space="preserve"> שרת ה-</w:t>
      </w:r>
      <w:r w:rsidRPr="002923B5">
        <w:rPr>
          <w:rFonts w:cs="David"/>
        </w:rPr>
        <w:t>Nagios</w:t>
      </w:r>
      <w:r w:rsidRPr="002923B5">
        <w:rPr>
          <w:rFonts w:cs="David" w:hint="cs"/>
          <w:rtl/>
        </w:rPr>
        <w:t xml:space="preserve"> מגיע עם ממשק בסיסי שמציג נתונים בצורה לא נוחה לקריאה, ולא ניתן לייצר מהנתונים דוחות או לראות גרפים הממחישים את מצב השרתים.</w:t>
      </w:r>
      <w:r w:rsidRPr="002923B5">
        <w:rPr>
          <w:rFonts w:cs="David"/>
          <w:rtl/>
        </w:rPr>
        <w:br/>
      </w:r>
      <w:r w:rsidR="00BF60C0" w:rsidRPr="00733CE3">
        <w:rPr>
          <w:rFonts w:cs="David" w:hint="cs"/>
          <w:rtl/>
        </w:rPr>
        <w:t>התבצע מחקר באינטרנט לגבי מימוש הממשק.</w:t>
      </w:r>
      <w:r w:rsidR="00BF60C0" w:rsidRPr="00733CE3">
        <w:rPr>
          <w:rFonts w:cs="David"/>
          <w:rtl/>
        </w:rPr>
        <w:br/>
      </w:r>
      <w:r w:rsidR="00BF60C0" w:rsidRPr="00733CE3">
        <w:rPr>
          <w:rFonts w:cs="David" w:hint="cs"/>
          <w:rtl/>
        </w:rPr>
        <w:t xml:space="preserve">באינטרנט נמצא פרויקט מבוסס קוד פתוח בשם </w:t>
      </w:r>
      <w:r w:rsidR="00BF60C0" w:rsidRPr="00733CE3">
        <w:rPr>
          <w:rFonts w:cs="David"/>
        </w:rPr>
        <w:t>Ninja</w:t>
      </w:r>
      <w:r w:rsidR="00BF60C0" w:rsidRPr="00733CE3">
        <w:rPr>
          <w:rFonts w:cs="David" w:hint="cs"/>
          <w:rtl/>
        </w:rPr>
        <w:t xml:space="preserve"> אשר מבוסס על ממשק ה-</w:t>
      </w:r>
      <w:r w:rsidR="00BF60C0" w:rsidRPr="00733CE3">
        <w:rPr>
          <w:rFonts w:cs="David" w:hint="cs"/>
        </w:rPr>
        <w:t>N</w:t>
      </w:r>
      <w:r w:rsidR="00BF60C0" w:rsidRPr="00733CE3">
        <w:rPr>
          <w:rFonts w:cs="David"/>
        </w:rPr>
        <w:t>agios</w:t>
      </w:r>
      <w:r w:rsidR="00BF60C0" w:rsidRPr="00733CE3">
        <w:rPr>
          <w:rFonts w:cs="David" w:hint="cs"/>
          <w:rtl/>
        </w:rPr>
        <w:t xml:space="preserve"> ומשדרג את הממשק.</w:t>
      </w:r>
      <w:r w:rsidR="00BF60C0" w:rsidRPr="00733CE3">
        <w:rPr>
          <w:rFonts w:cs="David"/>
          <w:rtl/>
        </w:rPr>
        <w:br/>
      </w:r>
      <w:r w:rsidR="00BF60C0" w:rsidRPr="00733CE3">
        <w:rPr>
          <w:rFonts w:cs="David" w:hint="cs"/>
          <w:rtl/>
        </w:rPr>
        <w:t>ממשק זה מאפשר את כל הפונקציונאליות שנדרשה, והינו פשוט ונוח לשימוש המאפשר יצירת דוחות וגרפים, והצגת מצב השרתים ברשת בצורה גרפית ופשוטה.</w:t>
      </w:r>
      <w:r w:rsidR="00BF60C0" w:rsidRPr="00733CE3">
        <w:rPr>
          <w:rFonts w:cs="David"/>
          <w:rtl/>
        </w:rPr>
        <w:br/>
      </w:r>
      <w:r w:rsidR="00BF60C0" w:rsidRPr="00733CE3">
        <w:rPr>
          <w:rFonts w:cs="David" w:hint="cs"/>
          <w:rtl/>
        </w:rPr>
        <w:t>בממשק ישנה אפשרות ליצור דוח בטווח זמן מוגדר מראש ולהגדיר סף שממנו והלאה תישלח הודעת דואר אלקטרוני למשתמשים מוגדרים.</w:t>
      </w:r>
      <w:r w:rsidR="00BF60C0">
        <w:rPr>
          <w:rFonts w:cs="David"/>
          <w:rtl/>
        </w:rPr>
        <w:br/>
      </w:r>
      <w:r w:rsidR="00BF60C0">
        <w:rPr>
          <w:rFonts w:cs="David" w:hint="cs"/>
          <w:rtl/>
        </w:rPr>
        <w:t>הממשק הוטמע ושינה את ממשק ה-</w:t>
      </w:r>
      <w:r w:rsidR="00BF60C0">
        <w:rPr>
          <w:rFonts w:cs="David" w:hint="cs"/>
        </w:rPr>
        <w:t>N</w:t>
      </w:r>
      <w:r w:rsidR="00BF60C0">
        <w:rPr>
          <w:rFonts w:cs="David"/>
        </w:rPr>
        <w:t>agios</w:t>
      </w:r>
      <w:r w:rsidR="00BF60C0">
        <w:rPr>
          <w:rFonts w:cs="David" w:hint="cs"/>
          <w:rtl/>
        </w:rPr>
        <w:t>.</w:t>
      </w:r>
    </w:p>
    <w:p w:rsidR="00BF60C0" w:rsidRPr="00BF60C0" w:rsidRDefault="00BF60C0" w:rsidP="00BF60C0">
      <w:pPr>
        <w:pStyle w:val="af0"/>
        <w:numPr>
          <w:ilvl w:val="1"/>
          <w:numId w:val="9"/>
        </w:numPr>
        <w:spacing w:line="360" w:lineRule="auto"/>
        <w:rPr>
          <w:rFonts w:cs="David" w:hint="cs"/>
          <w:rtl/>
        </w:rPr>
      </w:pPr>
      <w:r w:rsidRPr="00BF60C0">
        <w:rPr>
          <w:rFonts w:cs="David"/>
          <w:b/>
          <w:bCs/>
        </w:rPr>
        <w:t>Add-ons: NRPE &amp; N</w:t>
      </w:r>
      <w:r w:rsidR="0093113E">
        <w:rPr>
          <w:rFonts w:cs="David"/>
          <w:b/>
          <w:bCs/>
        </w:rPr>
        <w:t>S</w:t>
      </w:r>
      <w:r w:rsidRPr="00BF60C0">
        <w:rPr>
          <w:rFonts w:cs="David"/>
          <w:b/>
          <w:bCs/>
        </w:rPr>
        <w:t>Client++</w:t>
      </w:r>
    </w:p>
    <w:p w:rsidR="00BF60C0" w:rsidRDefault="00BF60C0" w:rsidP="00BF60C0">
      <w:pPr>
        <w:spacing w:line="360" w:lineRule="auto"/>
        <w:rPr>
          <w:rFonts w:cs="David" w:hint="cs"/>
          <w:rtl/>
        </w:rPr>
      </w:pPr>
      <w:r w:rsidRPr="00BF60C0">
        <w:rPr>
          <w:rFonts w:cs="David" w:hint="cs"/>
          <w:rtl/>
        </w:rPr>
        <w:t xml:space="preserve">מקריאה של מאמרים מצאתי שההבדל בין ניטור שרתי </w:t>
      </w:r>
      <w:r w:rsidRPr="00BF60C0">
        <w:rPr>
          <w:rFonts w:cs="David"/>
        </w:rPr>
        <w:t>Linux</w:t>
      </w:r>
      <w:r w:rsidRPr="00BF60C0">
        <w:rPr>
          <w:rFonts w:cs="David" w:hint="cs"/>
          <w:rtl/>
        </w:rPr>
        <w:t xml:space="preserve"> לבין שרתי </w:t>
      </w:r>
      <w:r w:rsidRPr="00BF60C0">
        <w:rPr>
          <w:rFonts w:cs="David"/>
        </w:rPr>
        <w:t>Windows</w:t>
      </w:r>
      <w:r w:rsidRPr="00BF60C0">
        <w:rPr>
          <w:rFonts w:cs="David" w:hint="cs"/>
          <w:rtl/>
        </w:rPr>
        <w:t xml:space="preserve"> היא דרך השגת המידע. בשרתי </w:t>
      </w:r>
      <w:r w:rsidRPr="00BF60C0">
        <w:rPr>
          <w:rFonts w:cs="David" w:hint="cs"/>
        </w:rPr>
        <w:t>L</w:t>
      </w:r>
      <w:r w:rsidRPr="00BF60C0">
        <w:rPr>
          <w:rFonts w:cs="David"/>
        </w:rPr>
        <w:t>inux</w:t>
      </w:r>
      <w:r w:rsidRPr="00BF60C0">
        <w:rPr>
          <w:rFonts w:cs="David" w:hint="cs"/>
          <w:rtl/>
        </w:rPr>
        <w:t xml:space="preserve"> אחת מהדרכים להשיג את המידע היא על ידי </w:t>
      </w:r>
      <w:r w:rsidRPr="00BF60C0">
        <w:rPr>
          <w:rFonts w:cs="David"/>
        </w:rPr>
        <w:t>add-on</w:t>
      </w:r>
      <w:r w:rsidRPr="00BF60C0">
        <w:rPr>
          <w:rFonts w:cs="David" w:hint="cs"/>
          <w:rtl/>
        </w:rPr>
        <w:t xml:space="preserve"> הנקרא </w:t>
      </w:r>
      <w:r w:rsidRPr="00BF60C0">
        <w:rPr>
          <w:rFonts w:cs="David"/>
        </w:rPr>
        <w:t xml:space="preserve"> </w:t>
      </w:r>
      <w:r w:rsidRPr="00BF60C0">
        <w:rPr>
          <w:rFonts w:cs="David" w:hint="cs"/>
        </w:rPr>
        <w:t>NRPE</w:t>
      </w:r>
      <w:r w:rsidRPr="00BF60C0">
        <w:rPr>
          <w:rFonts w:cs="David" w:hint="cs"/>
          <w:rtl/>
        </w:rPr>
        <w:t xml:space="preserve"> שיותקן על שרתי ה-</w:t>
      </w:r>
      <w:r w:rsidRPr="00BF60C0">
        <w:rPr>
          <w:rFonts w:cs="David" w:hint="cs"/>
        </w:rPr>
        <w:t>L</w:t>
      </w:r>
      <w:r w:rsidRPr="00BF60C0">
        <w:rPr>
          <w:rFonts w:cs="David"/>
        </w:rPr>
        <w:t>inux</w:t>
      </w:r>
      <w:r w:rsidRPr="00BF60C0">
        <w:rPr>
          <w:rFonts w:cs="David" w:hint="cs"/>
          <w:rtl/>
        </w:rPr>
        <w:t xml:space="preserve">. כאשר יש צורך לנטר תכונה מסוימת, תוסף בשם </w:t>
      </w:r>
      <w:r w:rsidRPr="00BF60C0">
        <w:rPr>
          <w:rFonts w:cs="David"/>
        </w:rPr>
        <w:t>check_nrpe</w:t>
      </w:r>
      <w:r w:rsidRPr="00BF60C0">
        <w:rPr>
          <w:rFonts w:cs="David" w:hint="cs"/>
          <w:rtl/>
        </w:rPr>
        <w:t xml:space="preserve"> בשרת ה-</w:t>
      </w:r>
      <w:r w:rsidRPr="00BF60C0">
        <w:rPr>
          <w:rFonts w:cs="David" w:hint="cs"/>
        </w:rPr>
        <w:t>N</w:t>
      </w:r>
      <w:r w:rsidRPr="00BF60C0">
        <w:rPr>
          <w:rFonts w:cs="David"/>
        </w:rPr>
        <w:t>agios</w:t>
      </w:r>
      <w:r w:rsidRPr="00BF60C0">
        <w:rPr>
          <w:rFonts w:cs="David" w:hint="cs"/>
          <w:rtl/>
        </w:rPr>
        <w:t xml:space="preserve"> יפנה ל-</w:t>
      </w:r>
      <w:r w:rsidRPr="00BF60C0">
        <w:rPr>
          <w:rFonts w:cs="David" w:hint="cs"/>
        </w:rPr>
        <w:t>NRPE</w:t>
      </w:r>
      <w:r w:rsidRPr="00BF60C0">
        <w:rPr>
          <w:rFonts w:cs="David" w:hint="cs"/>
          <w:rtl/>
        </w:rPr>
        <w:t xml:space="preserve"> ויאמר לו איזו תכונה יש לנטר.</w:t>
      </w:r>
      <w:r w:rsidRPr="00BF60C0">
        <w:rPr>
          <w:rFonts w:cs="David"/>
          <w:rtl/>
        </w:rPr>
        <w:br/>
      </w:r>
      <w:r w:rsidRPr="00BF60C0">
        <w:rPr>
          <w:rFonts w:cs="David" w:hint="cs"/>
          <w:rtl/>
        </w:rPr>
        <w:t xml:space="preserve">בשרתי </w:t>
      </w:r>
      <w:r w:rsidRPr="00BF60C0">
        <w:rPr>
          <w:rFonts w:cs="David"/>
        </w:rPr>
        <w:t>Windows</w:t>
      </w:r>
      <w:r w:rsidRPr="00BF60C0">
        <w:rPr>
          <w:rFonts w:cs="David" w:hint="cs"/>
          <w:rtl/>
        </w:rPr>
        <w:t xml:space="preserve"> דרך השגת המידע תתבצע על ידי </w:t>
      </w:r>
      <w:r w:rsidRPr="00BF60C0">
        <w:rPr>
          <w:rFonts w:cs="David"/>
        </w:rPr>
        <w:t>add-on</w:t>
      </w:r>
      <w:r w:rsidRPr="00BF60C0">
        <w:rPr>
          <w:rFonts w:cs="David" w:hint="cs"/>
          <w:rtl/>
        </w:rPr>
        <w:t xml:space="preserve"> הנקרא </w:t>
      </w:r>
      <w:r w:rsidRPr="00BF60C0">
        <w:rPr>
          <w:rFonts w:cs="David" w:hint="cs"/>
        </w:rPr>
        <w:t>NSCLIENT</w:t>
      </w:r>
      <w:r w:rsidRPr="00BF60C0">
        <w:rPr>
          <w:rFonts w:cs="David" w:hint="cs"/>
          <w:rtl/>
        </w:rPr>
        <w:t xml:space="preserve"> אשר יותקן על שרתי ה-</w:t>
      </w:r>
      <w:r w:rsidRPr="00BF60C0">
        <w:rPr>
          <w:rFonts w:cs="David"/>
        </w:rPr>
        <w:t>Windows</w:t>
      </w:r>
      <w:r w:rsidRPr="00BF60C0">
        <w:rPr>
          <w:rFonts w:cs="David" w:hint="cs"/>
          <w:rtl/>
        </w:rPr>
        <w:t>. בעת הניטור שרת ה-</w:t>
      </w:r>
      <w:r w:rsidRPr="00BF60C0">
        <w:rPr>
          <w:rFonts w:cs="David"/>
        </w:rPr>
        <w:t>Nagios</w:t>
      </w:r>
      <w:r w:rsidRPr="00BF60C0">
        <w:rPr>
          <w:rFonts w:cs="David" w:hint="cs"/>
          <w:rtl/>
        </w:rPr>
        <w:t xml:space="preserve"> באמצעות תוסף הנקרא </w:t>
      </w:r>
      <w:r w:rsidRPr="00BF60C0">
        <w:rPr>
          <w:rFonts w:cs="David"/>
        </w:rPr>
        <w:t>check_nt</w:t>
      </w:r>
      <w:r w:rsidRPr="00BF60C0">
        <w:rPr>
          <w:rFonts w:cs="David" w:hint="cs"/>
          <w:rtl/>
        </w:rPr>
        <w:t xml:space="preserve"> יפנה ל- </w:t>
      </w:r>
      <w:r w:rsidRPr="00BF60C0">
        <w:rPr>
          <w:rFonts w:cs="David" w:hint="cs"/>
        </w:rPr>
        <w:t>NSCLIENT</w:t>
      </w:r>
      <w:r w:rsidRPr="00BF60C0">
        <w:rPr>
          <w:rFonts w:cs="David" w:hint="cs"/>
          <w:rtl/>
        </w:rPr>
        <w:t xml:space="preserve">  ויאמר לו איזו תכונה לנטר.</w:t>
      </w:r>
      <w:r w:rsidRPr="00BF60C0">
        <w:rPr>
          <w:rFonts w:cs="David" w:hint="cs"/>
          <w:rtl/>
        </w:rPr>
        <w:br/>
      </w:r>
      <w:r w:rsidRPr="00BF60C0">
        <w:rPr>
          <w:rFonts w:cs="David"/>
        </w:rPr>
        <w:t xml:space="preserve"> NRPE </w:t>
      </w:r>
      <w:r w:rsidRPr="00BF60C0">
        <w:rPr>
          <w:rFonts w:cs="David" w:hint="cs"/>
          <w:rtl/>
        </w:rPr>
        <w:t xml:space="preserve">הותקן על שרתי </w:t>
      </w:r>
      <w:r w:rsidR="004C0CBE">
        <w:rPr>
          <w:rFonts w:cs="David"/>
        </w:rPr>
        <w:t xml:space="preserve"> </w:t>
      </w:r>
      <w:r w:rsidRPr="00BF60C0">
        <w:rPr>
          <w:rFonts w:cs="David"/>
        </w:rPr>
        <w:t xml:space="preserve">Linux </w:t>
      </w:r>
      <w:r w:rsidRPr="00BF60C0">
        <w:rPr>
          <w:rFonts w:cs="David" w:hint="cs"/>
          <w:rtl/>
        </w:rPr>
        <w:t>ו-</w:t>
      </w:r>
      <w:r w:rsidRPr="00BF60C0">
        <w:rPr>
          <w:rFonts w:cs="David" w:hint="cs"/>
        </w:rPr>
        <w:t>N</w:t>
      </w:r>
      <w:r w:rsidR="0093113E">
        <w:rPr>
          <w:rFonts w:cs="David"/>
        </w:rPr>
        <w:t>S</w:t>
      </w:r>
      <w:r w:rsidRPr="00BF60C0">
        <w:rPr>
          <w:rFonts w:cs="David" w:hint="cs"/>
        </w:rPr>
        <w:t>C</w:t>
      </w:r>
      <w:r w:rsidRPr="00BF60C0">
        <w:rPr>
          <w:rFonts w:cs="David"/>
        </w:rPr>
        <w:t>lient++</w:t>
      </w:r>
      <w:r w:rsidRPr="00BF60C0">
        <w:rPr>
          <w:rFonts w:cs="David" w:hint="cs"/>
          <w:rtl/>
        </w:rPr>
        <w:t xml:space="preserve"> על שרתי </w:t>
      </w:r>
      <w:r w:rsidRPr="00BF60C0">
        <w:rPr>
          <w:rFonts w:cs="David"/>
        </w:rPr>
        <w:t>Windows</w:t>
      </w:r>
      <w:r w:rsidRPr="00BF60C0">
        <w:rPr>
          <w:rFonts w:cs="David" w:hint="cs"/>
          <w:rtl/>
        </w:rPr>
        <w:t>. ההתקנה של ה-</w:t>
      </w:r>
      <w:r w:rsidRPr="00BF60C0">
        <w:rPr>
          <w:rFonts w:cs="David" w:hint="cs"/>
        </w:rPr>
        <w:t>NRPE</w:t>
      </w:r>
      <w:r w:rsidRPr="00BF60C0">
        <w:rPr>
          <w:rFonts w:cs="David" w:hint="cs"/>
          <w:rtl/>
        </w:rPr>
        <w:t xml:space="preserve"> הייתה כרוכה בהורדת ספריות והתקנתם על ידי פקודות מה-</w:t>
      </w:r>
      <w:r w:rsidRPr="00BF60C0">
        <w:rPr>
          <w:rFonts w:cs="David"/>
        </w:rPr>
        <w:t>shell</w:t>
      </w:r>
      <w:r w:rsidRPr="00BF60C0">
        <w:rPr>
          <w:rFonts w:cs="David" w:hint="cs"/>
          <w:rtl/>
        </w:rPr>
        <w:t>.</w:t>
      </w:r>
    </w:p>
    <w:p w:rsidR="004C0CBE" w:rsidRDefault="004C0CBE" w:rsidP="00BF60C0">
      <w:pPr>
        <w:spacing w:line="360" w:lineRule="auto"/>
        <w:rPr>
          <w:rFonts w:cs="David" w:hint="cs"/>
          <w:b/>
          <w:bCs/>
          <w:rtl/>
        </w:rPr>
      </w:pPr>
    </w:p>
    <w:p w:rsidR="004C0CBE" w:rsidRDefault="004C0CBE" w:rsidP="00BF60C0">
      <w:pPr>
        <w:spacing w:line="360" w:lineRule="auto"/>
        <w:rPr>
          <w:rFonts w:cs="David" w:hint="cs"/>
          <w:b/>
          <w:bCs/>
          <w:rtl/>
        </w:rPr>
      </w:pPr>
    </w:p>
    <w:p w:rsidR="004C0CBE" w:rsidRDefault="004C0CBE" w:rsidP="00BF60C0">
      <w:pPr>
        <w:spacing w:line="360" w:lineRule="auto"/>
        <w:rPr>
          <w:rFonts w:cs="David" w:hint="cs"/>
          <w:b/>
          <w:bCs/>
          <w:rtl/>
        </w:rPr>
      </w:pPr>
    </w:p>
    <w:p w:rsidR="00BF60C0" w:rsidRDefault="00BF60C0" w:rsidP="0055217B">
      <w:pPr>
        <w:spacing w:line="360" w:lineRule="auto"/>
        <w:rPr>
          <w:rFonts w:cs="David"/>
          <w:sz w:val="28"/>
          <w:szCs w:val="28"/>
          <w:rtl/>
        </w:rPr>
      </w:pPr>
      <w:r w:rsidRPr="00E86C97">
        <w:rPr>
          <w:rFonts w:cs="David" w:hint="cs"/>
          <w:b/>
          <w:bCs/>
          <w:rtl/>
        </w:rPr>
        <w:lastRenderedPageBreak/>
        <w:t xml:space="preserve">תרשים </w:t>
      </w:r>
      <w:r w:rsidR="0055217B">
        <w:rPr>
          <w:rFonts w:cs="David" w:hint="cs"/>
          <w:b/>
          <w:bCs/>
          <w:rtl/>
        </w:rPr>
        <w:t>6</w:t>
      </w:r>
      <w:r w:rsidRPr="00E86C97">
        <w:rPr>
          <w:rFonts w:cs="David" w:hint="cs"/>
          <w:b/>
          <w:bCs/>
          <w:rtl/>
        </w:rPr>
        <w:t>.3.1</w:t>
      </w:r>
      <w:r>
        <w:rPr>
          <w:rFonts w:cs="David"/>
          <w:sz w:val="28"/>
          <w:szCs w:val="28"/>
          <w:rtl/>
        </w:rPr>
        <w:br/>
      </w:r>
      <w:r w:rsidRPr="004A6A9B">
        <w:rPr>
          <w:rFonts w:cs="David" w:hint="cs"/>
          <w:rtl/>
        </w:rPr>
        <w:t xml:space="preserve">תרשים זה מציג את דרך הניטור בשרתי </w:t>
      </w:r>
      <w:r w:rsidRPr="004A6A9B">
        <w:rPr>
          <w:rFonts w:cs="David"/>
        </w:rPr>
        <w:t>Linux</w:t>
      </w:r>
      <w:r w:rsidRPr="004A6A9B">
        <w:rPr>
          <w:rFonts w:cs="David" w:hint="cs"/>
          <w:rtl/>
        </w:rPr>
        <w:t>.</w:t>
      </w:r>
    </w:p>
    <w:p w:rsidR="00BF60C0" w:rsidRDefault="00BF60C0" w:rsidP="00BF60C0">
      <w:pPr>
        <w:spacing w:line="360" w:lineRule="auto"/>
        <w:rPr>
          <w:rFonts w:cs="David"/>
          <w:sz w:val="28"/>
          <w:szCs w:val="28"/>
          <w:rtl/>
        </w:rPr>
      </w:pPr>
      <w:r>
        <w:rPr>
          <w:rFonts w:cs="David" w:hint="cs"/>
          <w:noProof/>
          <w:sz w:val="28"/>
          <w:szCs w:val="28"/>
          <w:rtl/>
        </w:rPr>
        <w:drawing>
          <wp:inline distT="0" distB="0" distL="0" distR="0">
            <wp:extent cx="4881412" cy="1353664"/>
            <wp:effectExtent l="19050" t="0" r="0" b="0"/>
            <wp:docPr id="4" name="Picture 9" descr="linux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_monitor.png"/>
                    <pic:cNvPicPr/>
                  </pic:nvPicPr>
                  <pic:blipFill>
                    <a:blip r:embed="rId11" cstate="print"/>
                    <a:stretch>
                      <a:fillRect/>
                    </a:stretch>
                  </pic:blipFill>
                  <pic:spPr>
                    <a:xfrm>
                      <a:off x="0" y="0"/>
                      <a:ext cx="4883531" cy="1354252"/>
                    </a:xfrm>
                    <a:prstGeom prst="rect">
                      <a:avLst/>
                    </a:prstGeom>
                  </pic:spPr>
                </pic:pic>
              </a:graphicData>
            </a:graphic>
          </wp:inline>
        </w:drawing>
      </w:r>
      <w:r>
        <w:rPr>
          <w:rFonts w:cs="David" w:hint="cs"/>
          <w:sz w:val="28"/>
          <w:szCs w:val="28"/>
          <w:rtl/>
        </w:rPr>
        <w:t xml:space="preserve"> </w:t>
      </w:r>
    </w:p>
    <w:p w:rsidR="00BF60C0" w:rsidRPr="004A6A9B" w:rsidRDefault="00BF60C0" w:rsidP="0055217B">
      <w:pPr>
        <w:spacing w:line="360" w:lineRule="auto"/>
        <w:rPr>
          <w:rFonts w:cs="David"/>
          <w:b/>
          <w:bCs/>
          <w:rtl/>
        </w:rPr>
      </w:pPr>
      <w:r w:rsidRPr="00E86C97">
        <w:rPr>
          <w:rFonts w:cs="David" w:hint="cs"/>
          <w:b/>
          <w:bCs/>
          <w:rtl/>
        </w:rPr>
        <w:t xml:space="preserve">תרשים </w:t>
      </w:r>
      <w:r w:rsidR="0055217B">
        <w:rPr>
          <w:rFonts w:cs="David" w:hint="cs"/>
          <w:b/>
          <w:bCs/>
          <w:rtl/>
        </w:rPr>
        <w:t>6</w:t>
      </w:r>
      <w:r w:rsidRPr="00E86C97">
        <w:rPr>
          <w:rFonts w:cs="David" w:hint="cs"/>
          <w:b/>
          <w:bCs/>
          <w:rtl/>
        </w:rPr>
        <w:t>.3.2</w:t>
      </w:r>
      <w:r>
        <w:rPr>
          <w:rFonts w:cs="David"/>
          <w:b/>
          <w:bCs/>
          <w:sz w:val="28"/>
          <w:szCs w:val="28"/>
          <w:rtl/>
        </w:rPr>
        <w:br/>
      </w:r>
      <w:r w:rsidRPr="004A6A9B">
        <w:rPr>
          <w:rFonts w:cs="David" w:hint="cs"/>
          <w:rtl/>
        </w:rPr>
        <w:t xml:space="preserve">תרשים זה מציג את דרך הניטור בשרתי </w:t>
      </w:r>
      <w:r w:rsidRPr="004A6A9B">
        <w:rPr>
          <w:rFonts w:cs="David" w:hint="cs"/>
        </w:rPr>
        <w:t>W</w:t>
      </w:r>
      <w:r w:rsidRPr="004A6A9B">
        <w:rPr>
          <w:rFonts w:cs="David"/>
        </w:rPr>
        <w:t>indows</w:t>
      </w:r>
      <w:r w:rsidRPr="004A6A9B">
        <w:rPr>
          <w:rFonts w:cs="David" w:hint="cs"/>
          <w:rtl/>
        </w:rPr>
        <w:t>.</w:t>
      </w:r>
    </w:p>
    <w:p w:rsidR="00BF60C0" w:rsidRPr="004C0CBE" w:rsidRDefault="00BF60C0" w:rsidP="004C0CBE">
      <w:pPr>
        <w:spacing w:line="360" w:lineRule="auto"/>
        <w:rPr>
          <w:rFonts w:cs="David" w:hint="cs"/>
          <w:sz w:val="28"/>
          <w:szCs w:val="28"/>
          <w:rtl/>
        </w:rPr>
      </w:pPr>
      <w:r>
        <w:rPr>
          <w:rFonts w:cs="David" w:hint="cs"/>
          <w:noProof/>
          <w:sz w:val="28"/>
          <w:szCs w:val="28"/>
          <w:rtl/>
        </w:rPr>
        <w:drawing>
          <wp:inline distT="0" distB="0" distL="0" distR="0">
            <wp:extent cx="4595854" cy="1485352"/>
            <wp:effectExtent l="19050" t="0" r="0" b="0"/>
            <wp:docPr id="5" name="Picture 2" descr="win_moni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_monitor.jpg"/>
                    <pic:cNvPicPr/>
                  </pic:nvPicPr>
                  <pic:blipFill>
                    <a:blip r:embed="rId12" cstate="print"/>
                    <a:stretch>
                      <a:fillRect/>
                    </a:stretch>
                  </pic:blipFill>
                  <pic:spPr>
                    <a:xfrm>
                      <a:off x="0" y="0"/>
                      <a:ext cx="4592210" cy="1484174"/>
                    </a:xfrm>
                    <a:prstGeom prst="rect">
                      <a:avLst/>
                    </a:prstGeom>
                  </pic:spPr>
                </pic:pic>
              </a:graphicData>
            </a:graphic>
          </wp:inline>
        </w:drawing>
      </w:r>
    </w:p>
    <w:p w:rsidR="002923B5" w:rsidRPr="00BF60C0" w:rsidRDefault="00150166" w:rsidP="00BF60C0">
      <w:pPr>
        <w:pStyle w:val="af0"/>
        <w:numPr>
          <w:ilvl w:val="1"/>
          <w:numId w:val="9"/>
        </w:numPr>
        <w:spacing w:line="360" w:lineRule="auto"/>
        <w:rPr>
          <w:rFonts w:cs="David" w:hint="cs"/>
          <w:rtl/>
        </w:rPr>
      </w:pPr>
      <w:r w:rsidRPr="00BF60C0">
        <w:rPr>
          <w:rFonts w:cs="David" w:hint="cs"/>
          <w:b/>
          <w:bCs/>
          <w:rtl/>
        </w:rPr>
        <w:t>תוספים</w:t>
      </w:r>
    </w:p>
    <w:p w:rsidR="00A872C7" w:rsidRPr="002923B5" w:rsidRDefault="00150166" w:rsidP="00A872C7">
      <w:pPr>
        <w:spacing w:line="360" w:lineRule="auto"/>
        <w:rPr>
          <w:rFonts w:cs="David" w:hint="cs"/>
          <w:rtl/>
        </w:rPr>
      </w:pPr>
      <w:r w:rsidRPr="002923B5">
        <w:rPr>
          <w:rFonts w:cs="David" w:hint="cs"/>
          <w:rtl/>
        </w:rPr>
        <w:t>בשרת ה-</w:t>
      </w:r>
      <w:r w:rsidRPr="002923B5">
        <w:rPr>
          <w:rFonts w:cs="David"/>
        </w:rPr>
        <w:t>Nagios</w:t>
      </w:r>
      <w:r w:rsidRPr="002923B5">
        <w:rPr>
          <w:rFonts w:cs="David" w:hint="cs"/>
          <w:rtl/>
        </w:rPr>
        <w:t xml:space="preserve"> ישנה תיקייה אשר תפקידה להכיל את כל התוספים, לאחר הוספת תוסף חדש יש להפעיל את השרת מחדש ואז התוסף מוכר על ידי ה-</w:t>
      </w:r>
      <w:r w:rsidRPr="002923B5">
        <w:rPr>
          <w:rFonts w:cs="David"/>
        </w:rPr>
        <w:t>Nagios</w:t>
      </w:r>
      <w:r w:rsidR="00FB64E3" w:rsidRPr="002923B5">
        <w:rPr>
          <w:rFonts w:cs="David" w:hint="cs"/>
          <w:rtl/>
        </w:rPr>
        <w:t xml:space="preserve"> באופן אוטומטי.</w:t>
      </w:r>
      <w:r w:rsidRPr="002923B5">
        <w:rPr>
          <w:rFonts w:cs="David"/>
          <w:rtl/>
        </w:rPr>
        <w:br/>
      </w:r>
      <w:r w:rsidR="00FB64E3" w:rsidRPr="002923B5">
        <w:rPr>
          <w:rFonts w:cs="David" w:hint="cs"/>
          <w:rtl/>
        </w:rPr>
        <w:t>בתיקייה זו ישנם</w:t>
      </w:r>
      <w:r w:rsidRPr="002923B5">
        <w:rPr>
          <w:rFonts w:cs="David" w:hint="cs"/>
          <w:rtl/>
        </w:rPr>
        <w:t xml:space="preserve"> </w:t>
      </w:r>
      <w:r w:rsidR="00FB64E3" w:rsidRPr="002923B5">
        <w:rPr>
          <w:rFonts w:cs="David" w:hint="cs"/>
          <w:rtl/>
        </w:rPr>
        <w:t>התוספים אשר התאמתי לצרכי המכללה, כמו כן תוספים</w:t>
      </w:r>
      <w:r w:rsidRPr="002923B5">
        <w:rPr>
          <w:rFonts w:cs="David" w:hint="cs"/>
          <w:rtl/>
        </w:rPr>
        <w:t xml:space="preserve"> המובנים בתוך מערכת ה- </w:t>
      </w:r>
      <w:r w:rsidRPr="002923B5">
        <w:rPr>
          <w:rFonts w:cs="David" w:hint="cs"/>
        </w:rPr>
        <w:t>N</w:t>
      </w:r>
      <w:r w:rsidRPr="002923B5">
        <w:rPr>
          <w:rFonts w:cs="David"/>
        </w:rPr>
        <w:t>agios</w:t>
      </w:r>
      <w:r w:rsidRPr="002923B5">
        <w:rPr>
          <w:rFonts w:cs="David" w:hint="cs"/>
          <w:rtl/>
        </w:rPr>
        <w:t xml:space="preserve"> היודעים לנטר את הפרוטוקולים השונים. </w:t>
      </w:r>
      <w:r w:rsidR="00A872C7">
        <w:rPr>
          <w:rFonts w:cs="David" w:hint="cs"/>
          <w:rtl/>
        </w:rPr>
        <w:br/>
        <w:t>התוספים אשר הותאמו ושוכתבו הינם:</w:t>
      </w:r>
      <w:r w:rsidR="00A872C7">
        <w:rPr>
          <w:rFonts w:cs="David" w:hint="cs"/>
          <w:rtl/>
        </w:rPr>
        <w:br/>
        <w:t xml:space="preserve">1. </w:t>
      </w:r>
      <w:r w:rsidR="00A872C7">
        <w:rPr>
          <w:rFonts w:cs="David"/>
        </w:rPr>
        <w:t>Check_disk.c</w:t>
      </w:r>
      <w:r w:rsidR="00A872C7">
        <w:rPr>
          <w:rFonts w:cs="David" w:hint="cs"/>
          <w:rtl/>
        </w:rPr>
        <w:t>- בדיקת ניצול נפח דיסק.</w:t>
      </w:r>
      <w:r w:rsidR="00A872C7">
        <w:rPr>
          <w:rFonts w:cs="David"/>
        </w:rPr>
        <w:br/>
        <w:t>2</w:t>
      </w:r>
      <w:r w:rsidR="00A872C7">
        <w:rPr>
          <w:rFonts w:cs="David" w:hint="cs"/>
          <w:rtl/>
        </w:rPr>
        <w:t xml:space="preserve">. </w:t>
      </w:r>
      <w:r w:rsidR="00A872C7">
        <w:rPr>
          <w:rFonts w:cs="David"/>
        </w:rPr>
        <w:t>Check_load.c</w:t>
      </w:r>
      <w:r w:rsidR="00A872C7">
        <w:rPr>
          <w:rFonts w:cs="David" w:hint="cs"/>
          <w:rtl/>
        </w:rPr>
        <w:t xml:space="preserve">- בדיקת ניצול </w:t>
      </w:r>
      <w:r w:rsidR="00A872C7">
        <w:rPr>
          <w:rFonts w:cs="David" w:hint="cs"/>
        </w:rPr>
        <w:t>CPU</w:t>
      </w:r>
      <w:r w:rsidR="00A872C7">
        <w:rPr>
          <w:rFonts w:cs="David" w:hint="cs"/>
          <w:rtl/>
        </w:rPr>
        <w:t>.</w:t>
      </w:r>
      <w:r w:rsidR="00A872C7">
        <w:rPr>
          <w:rFonts w:cs="David"/>
        </w:rPr>
        <w:br/>
        <w:t>3</w:t>
      </w:r>
      <w:r w:rsidR="00A872C7">
        <w:rPr>
          <w:rFonts w:cs="David" w:hint="cs"/>
          <w:rtl/>
        </w:rPr>
        <w:t xml:space="preserve">. </w:t>
      </w:r>
      <w:r w:rsidR="00A872C7">
        <w:rPr>
          <w:rFonts w:cs="David"/>
        </w:rPr>
        <w:t>Check_ping.c</w:t>
      </w:r>
      <w:r w:rsidR="00A872C7">
        <w:rPr>
          <w:rFonts w:cs="David" w:hint="cs"/>
          <w:rtl/>
        </w:rPr>
        <w:t>- בדיקת זמינות השרת.</w:t>
      </w:r>
      <w:r w:rsidR="00A872C7">
        <w:rPr>
          <w:rFonts w:cs="David"/>
        </w:rPr>
        <w:br/>
        <w:t>4</w:t>
      </w:r>
      <w:r w:rsidR="00A872C7">
        <w:rPr>
          <w:rFonts w:cs="David" w:hint="cs"/>
          <w:rtl/>
        </w:rPr>
        <w:t xml:space="preserve">. </w:t>
      </w:r>
      <w:r w:rsidR="00A872C7">
        <w:rPr>
          <w:rFonts w:cs="David"/>
        </w:rPr>
        <w:t>Check_mem.c</w:t>
      </w:r>
      <w:r w:rsidR="00A872C7">
        <w:rPr>
          <w:rFonts w:cs="David" w:hint="cs"/>
          <w:rtl/>
        </w:rPr>
        <w:t>- בדיקת ניצול זיכרון</w:t>
      </w:r>
    </w:p>
    <w:p w:rsidR="002923B5" w:rsidRPr="002923B5" w:rsidRDefault="005735E4" w:rsidP="00BF60C0">
      <w:pPr>
        <w:pStyle w:val="af0"/>
        <w:numPr>
          <w:ilvl w:val="1"/>
          <w:numId w:val="9"/>
        </w:numPr>
        <w:spacing w:line="360" w:lineRule="auto"/>
        <w:rPr>
          <w:rFonts w:cs="David" w:hint="cs"/>
          <w:rtl/>
        </w:rPr>
      </w:pPr>
      <w:r w:rsidRPr="002923B5">
        <w:rPr>
          <w:rFonts w:cs="David" w:hint="cs"/>
          <w:b/>
          <w:bCs/>
          <w:rtl/>
        </w:rPr>
        <w:t>קבצי קונפיגורציה</w:t>
      </w:r>
    </w:p>
    <w:p w:rsidR="004C0CBE" w:rsidRPr="002923B5" w:rsidRDefault="005735E4" w:rsidP="00A872C7">
      <w:pPr>
        <w:spacing w:line="360" w:lineRule="auto"/>
        <w:rPr>
          <w:rFonts w:cs="David"/>
          <w:rtl/>
        </w:rPr>
      </w:pPr>
      <w:r w:rsidRPr="002923B5">
        <w:rPr>
          <w:rFonts w:cs="David" w:hint="cs"/>
          <w:rtl/>
        </w:rPr>
        <w:t>ניטור שרת כלשהו מתבטא בהתקנת ה-</w:t>
      </w:r>
      <w:r w:rsidRPr="002923B5">
        <w:rPr>
          <w:rFonts w:cs="David"/>
        </w:rPr>
        <w:t>add-on</w:t>
      </w:r>
      <w:r w:rsidRPr="002923B5">
        <w:rPr>
          <w:rFonts w:cs="David" w:hint="cs"/>
          <w:rtl/>
        </w:rPr>
        <w:t xml:space="preserve"> המתאים למ"ה של השרת. בנוסף יש ליצור קובץ קונפיגורציה שבעצם מגדיר את פרטי השרת, הקבוצה אליו הוא משתייך (בפרויקט מוגדרות שתי קבוצות: שרתי </w:t>
      </w:r>
      <w:r w:rsidRPr="002923B5">
        <w:rPr>
          <w:rFonts w:cs="David" w:hint="cs"/>
        </w:rPr>
        <w:t>W</w:t>
      </w:r>
      <w:r w:rsidRPr="002923B5">
        <w:rPr>
          <w:rFonts w:cs="David"/>
        </w:rPr>
        <w:t>in</w:t>
      </w:r>
      <w:r w:rsidRPr="002923B5">
        <w:rPr>
          <w:rFonts w:cs="David" w:hint="cs"/>
          <w:rtl/>
        </w:rPr>
        <w:t xml:space="preserve"> ושרתי </w:t>
      </w:r>
      <w:r w:rsidRPr="002923B5">
        <w:rPr>
          <w:rFonts w:cs="David" w:hint="cs"/>
        </w:rPr>
        <w:t>L</w:t>
      </w:r>
      <w:r w:rsidRPr="002923B5">
        <w:rPr>
          <w:rFonts w:cs="David"/>
        </w:rPr>
        <w:t>inux</w:t>
      </w:r>
      <w:r w:rsidRPr="002923B5">
        <w:rPr>
          <w:rFonts w:cs="David" w:hint="cs"/>
          <w:rtl/>
        </w:rPr>
        <w:t>), והגדרות של ה-</w:t>
      </w:r>
      <w:r w:rsidRPr="002923B5">
        <w:rPr>
          <w:rFonts w:cs="David"/>
        </w:rPr>
        <w:t>services</w:t>
      </w:r>
      <w:r w:rsidRPr="002923B5">
        <w:rPr>
          <w:rFonts w:cs="David" w:hint="cs"/>
          <w:rtl/>
        </w:rPr>
        <w:t xml:space="preserve"> השונים שיש לנטר בא</w:t>
      </w:r>
      <w:r w:rsidR="00C3673E" w:rsidRPr="002923B5">
        <w:rPr>
          <w:rFonts w:cs="David" w:hint="cs"/>
          <w:rtl/>
        </w:rPr>
        <w:t>ותו שרת. (דוגמא לכך קיימת בנספחים).</w:t>
      </w:r>
    </w:p>
    <w:p w:rsidR="002923B5" w:rsidRPr="002923B5" w:rsidRDefault="007354FE" w:rsidP="00BF60C0">
      <w:pPr>
        <w:pStyle w:val="af0"/>
        <w:numPr>
          <w:ilvl w:val="1"/>
          <w:numId w:val="9"/>
        </w:numPr>
        <w:spacing w:line="360" w:lineRule="auto"/>
        <w:rPr>
          <w:rFonts w:cs="David" w:hint="cs"/>
          <w:rtl/>
        </w:rPr>
      </w:pPr>
      <w:r w:rsidRPr="002923B5">
        <w:rPr>
          <w:rFonts w:cs="David" w:hint="cs"/>
          <w:b/>
          <w:bCs/>
          <w:rtl/>
        </w:rPr>
        <w:lastRenderedPageBreak/>
        <w:t>אפליקציית אנדרואיד</w:t>
      </w:r>
    </w:p>
    <w:p w:rsidR="002923B5" w:rsidRPr="002923B5" w:rsidRDefault="007354FE" w:rsidP="004C0CBE">
      <w:pPr>
        <w:spacing w:line="360" w:lineRule="auto"/>
        <w:rPr>
          <w:rFonts w:cs="David"/>
          <w:rtl/>
        </w:rPr>
      </w:pPr>
      <w:r w:rsidRPr="002923B5">
        <w:rPr>
          <w:rFonts w:cs="David" w:hint="cs"/>
          <w:rtl/>
        </w:rPr>
        <w:t>ישנה אפליקציה מבוססת קוד פתוח אשר חוברה לשרת ה-</w:t>
      </w:r>
      <w:r w:rsidRPr="002923B5">
        <w:rPr>
          <w:rFonts w:cs="David" w:hint="cs"/>
        </w:rPr>
        <w:t>N</w:t>
      </w:r>
      <w:r w:rsidRPr="002923B5">
        <w:rPr>
          <w:rFonts w:cs="David"/>
        </w:rPr>
        <w:t>agios</w:t>
      </w:r>
      <w:r w:rsidRPr="002923B5">
        <w:rPr>
          <w:rFonts w:cs="David" w:hint="cs"/>
          <w:rtl/>
        </w:rPr>
        <w:t xml:space="preserve"> ומציגה על גבי הטלפון הסלולארי את הבעיות וההתראות.</w:t>
      </w:r>
      <w:r w:rsidRPr="002923B5">
        <w:rPr>
          <w:rFonts w:cs="David" w:hint="cs"/>
          <w:rtl/>
        </w:rPr>
        <w:br/>
        <w:t xml:space="preserve">האפליקציה עובדת אך ורק ברשת ה- </w:t>
      </w:r>
      <w:r w:rsidRPr="002923B5">
        <w:rPr>
          <w:rFonts w:cs="David"/>
        </w:rPr>
        <w:t>wireless</w:t>
      </w:r>
      <w:r w:rsidRPr="002923B5">
        <w:rPr>
          <w:rFonts w:cs="David" w:hint="cs"/>
          <w:rtl/>
        </w:rPr>
        <w:t xml:space="preserve"> של המכללה, מאחר והאפליקציה מתחברת לכתובת ה-</w:t>
      </w:r>
      <w:r w:rsidRPr="002923B5">
        <w:rPr>
          <w:rFonts w:cs="David" w:hint="cs"/>
        </w:rPr>
        <w:t>URL</w:t>
      </w:r>
      <w:r w:rsidRPr="002923B5">
        <w:rPr>
          <w:rFonts w:cs="David" w:hint="cs"/>
          <w:rtl/>
        </w:rPr>
        <w:t xml:space="preserve"> של הממשק. בעת התרחשות תקלה, תוצג למשתמש התראה עם פירוט של ה-</w:t>
      </w:r>
      <w:r w:rsidRPr="002923B5">
        <w:rPr>
          <w:rFonts w:cs="David"/>
        </w:rPr>
        <w:t>Host</w:t>
      </w:r>
      <w:r w:rsidRPr="002923B5">
        <w:rPr>
          <w:rFonts w:cs="David" w:hint="cs"/>
          <w:rtl/>
        </w:rPr>
        <w:t xml:space="preserve"> הבעייתי ומהות התקלה.</w:t>
      </w:r>
    </w:p>
    <w:p w:rsidR="002923B5" w:rsidRPr="002923B5" w:rsidRDefault="00CD200D" w:rsidP="00BF60C0">
      <w:pPr>
        <w:pStyle w:val="af0"/>
        <w:numPr>
          <w:ilvl w:val="1"/>
          <w:numId w:val="9"/>
        </w:numPr>
        <w:spacing w:line="360" w:lineRule="auto"/>
        <w:rPr>
          <w:rFonts w:cs="David" w:hint="cs"/>
          <w:color w:val="FF0000"/>
          <w:rtl/>
        </w:rPr>
      </w:pPr>
      <w:r w:rsidRPr="002923B5">
        <w:rPr>
          <w:rFonts w:cs="David" w:hint="cs"/>
          <w:b/>
          <w:bCs/>
          <w:color w:val="FF0000"/>
          <w:rtl/>
        </w:rPr>
        <w:t>תוכנת יצירת קבצי קונפיגורציה באופן אוטומטי</w:t>
      </w:r>
    </w:p>
    <w:p w:rsidR="00CD200D" w:rsidRPr="002923B5" w:rsidRDefault="00CD200D" w:rsidP="002923B5">
      <w:pPr>
        <w:spacing w:line="360" w:lineRule="auto"/>
        <w:rPr>
          <w:rFonts w:cs="David"/>
          <w:color w:val="FF0000"/>
          <w:rtl/>
        </w:rPr>
      </w:pPr>
      <w:r w:rsidRPr="002923B5">
        <w:rPr>
          <w:rFonts w:cs="David" w:hint="cs"/>
          <w:color w:val="FF0000"/>
          <w:rtl/>
        </w:rPr>
        <w:t xml:space="preserve">מאחר ויש ליצור קובץ </w:t>
      </w:r>
      <w:r w:rsidRPr="002923B5">
        <w:rPr>
          <w:rFonts w:cs="David"/>
          <w:color w:val="FF0000"/>
        </w:rPr>
        <w:t>cfg</w:t>
      </w:r>
      <w:r w:rsidRPr="002923B5">
        <w:rPr>
          <w:rFonts w:cs="David" w:hint="cs"/>
          <w:color w:val="FF0000"/>
          <w:rtl/>
        </w:rPr>
        <w:t xml:space="preserve"> עבור כל שרת והקבצים די דומים במהותם וישנם שרתים רבים במכללה, נכתבה תוכנה ב- </w:t>
      </w:r>
      <w:r w:rsidRPr="002923B5">
        <w:rPr>
          <w:rFonts w:cs="David" w:hint="cs"/>
          <w:color w:val="FF0000"/>
        </w:rPr>
        <w:t>C</w:t>
      </w:r>
      <w:r w:rsidRPr="002923B5">
        <w:rPr>
          <w:rFonts w:cs="David" w:hint="cs"/>
          <w:color w:val="FF0000"/>
          <w:rtl/>
        </w:rPr>
        <w:t xml:space="preserve"># אשר מבקשת מהמשתמש נתונים כגון סוג השרת, כתובת </w:t>
      </w:r>
      <w:r w:rsidRPr="002923B5">
        <w:rPr>
          <w:rFonts w:cs="David" w:hint="cs"/>
          <w:color w:val="FF0000"/>
        </w:rPr>
        <w:t>IP</w:t>
      </w:r>
      <w:r w:rsidRPr="002923B5">
        <w:rPr>
          <w:rFonts w:cs="David" w:hint="cs"/>
          <w:color w:val="FF0000"/>
          <w:rtl/>
        </w:rPr>
        <w:t>, ותכונות לנטר, והיא יוצרת באופן אוטומטי את קובץ הקונפיגורציה.</w:t>
      </w:r>
    </w:p>
    <w:p w:rsidR="002923B5" w:rsidRPr="00DD3B89" w:rsidRDefault="00CD200D" w:rsidP="00BF60C0">
      <w:pPr>
        <w:pStyle w:val="af0"/>
        <w:numPr>
          <w:ilvl w:val="1"/>
          <w:numId w:val="9"/>
        </w:numPr>
        <w:spacing w:line="360" w:lineRule="auto"/>
        <w:rPr>
          <w:rFonts w:cs="David" w:hint="cs"/>
          <w:rtl/>
        </w:rPr>
      </w:pPr>
      <w:r w:rsidRPr="00DD3B89">
        <w:rPr>
          <w:rFonts w:cs="David" w:hint="cs"/>
          <w:b/>
          <w:bCs/>
          <w:rtl/>
        </w:rPr>
        <w:t xml:space="preserve">סקירפט התקנת </w:t>
      </w:r>
      <w:r w:rsidRPr="00DD3B89">
        <w:rPr>
          <w:rFonts w:cs="David" w:hint="cs"/>
          <w:b/>
          <w:bCs/>
        </w:rPr>
        <w:t>NRPE</w:t>
      </w:r>
    </w:p>
    <w:p w:rsidR="00CD200D" w:rsidRPr="00DD3B89" w:rsidRDefault="00CD200D" w:rsidP="002923B5">
      <w:pPr>
        <w:spacing w:line="360" w:lineRule="auto"/>
        <w:rPr>
          <w:rFonts w:cs="David"/>
          <w:rtl/>
        </w:rPr>
      </w:pPr>
      <w:r w:rsidRPr="00DD3B89">
        <w:rPr>
          <w:rFonts w:cs="David" w:hint="cs"/>
          <w:rtl/>
        </w:rPr>
        <w:t xml:space="preserve"> התקנת ה-</w:t>
      </w:r>
      <w:r w:rsidRPr="00DD3B89">
        <w:rPr>
          <w:rFonts w:cs="David" w:hint="cs"/>
        </w:rPr>
        <w:t>NRPE</w:t>
      </w:r>
      <w:r w:rsidRPr="00DD3B89">
        <w:rPr>
          <w:rFonts w:cs="David"/>
        </w:rPr>
        <w:t xml:space="preserve"> </w:t>
      </w:r>
      <w:r w:rsidRPr="00DD3B89">
        <w:rPr>
          <w:rFonts w:cs="David" w:hint="cs"/>
          <w:rtl/>
        </w:rPr>
        <w:t xml:space="preserve"> על שרתי הלינוקס הינה זהה, ואופן ההתקנה הוא על ידי הרצת פקודות ב-</w:t>
      </w:r>
      <w:r w:rsidRPr="00DD3B89">
        <w:rPr>
          <w:rFonts w:cs="David"/>
        </w:rPr>
        <w:t>shell</w:t>
      </w:r>
      <w:r w:rsidRPr="00DD3B89">
        <w:rPr>
          <w:rFonts w:cs="David" w:hint="cs"/>
          <w:rtl/>
        </w:rPr>
        <w:t>, ולכן נכתב סקריפט אשר מריץ את פקודות ההתקנה באופן אוטומטי.</w:t>
      </w:r>
    </w:p>
    <w:p w:rsidR="007354FE" w:rsidRPr="004A6A9B" w:rsidRDefault="007354FE" w:rsidP="00C3673E">
      <w:pPr>
        <w:spacing w:line="360" w:lineRule="auto"/>
        <w:rPr>
          <w:rFonts w:cs="David"/>
          <w:rtl/>
        </w:rPr>
      </w:pPr>
    </w:p>
    <w:p w:rsidR="00F17CB3" w:rsidRPr="004A6A9B" w:rsidRDefault="00F17CB3" w:rsidP="00C3673E">
      <w:pPr>
        <w:spacing w:line="360" w:lineRule="auto"/>
        <w:rPr>
          <w:rFonts w:cs="David"/>
          <w:rtl/>
        </w:rPr>
      </w:pPr>
    </w:p>
    <w:p w:rsidR="009C1B61" w:rsidRPr="004A6A9B" w:rsidRDefault="00F17CB3" w:rsidP="00C3673E">
      <w:pPr>
        <w:spacing w:line="360" w:lineRule="auto"/>
        <w:rPr>
          <w:rFonts w:cs="David"/>
          <w:rtl/>
        </w:rPr>
      </w:pPr>
      <w:r w:rsidRPr="004A6A9B">
        <w:rPr>
          <w:rFonts w:cs="David" w:hint="cs"/>
          <w:rtl/>
        </w:rPr>
        <w:t xml:space="preserve">מפאת רגישות יתר של השרתים במכללה, </w:t>
      </w:r>
      <w:r w:rsidR="00224FD6" w:rsidRPr="004A6A9B">
        <w:rPr>
          <w:rFonts w:cs="David" w:hint="cs"/>
          <w:rtl/>
        </w:rPr>
        <w:t>המערכת מומשה על 5 שרתים שהוקצו צורך הפרויקט, אך התאמת המערכת לכלל השרתים הקיימים הינה פשוטה ומהירה.</w:t>
      </w:r>
    </w:p>
    <w:p w:rsidR="00F17CB3" w:rsidRPr="004A6A9B" w:rsidRDefault="009C1B61" w:rsidP="00C3673E">
      <w:pPr>
        <w:spacing w:line="360" w:lineRule="auto"/>
        <w:rPr>
          <w:rFonts w:cs="David"/>
          <w:rtl/>
        </w:rPr>
      </w:pPr>
      <w:r w:rsidRPr="004A6A9B">
        <w:rPr>
          <w:rFonts w:cs="David" w:hint="cs"/>
          <w:rtl/>
        </w:rPr>
        <w:t xml:space="preserve"> אציין שצוות התשתיות במכללה החליט להקים רשת ניטור נפרדת אשר תהיה מאובטחת ברמה גבוהה ביותר ותוכל להתחבר לשאר הרשתות במכללה ולנטר דרכה את כלל השרתים.</w:t>
      </w:r>
      <w:r w:rsidRPr="004A6A9B">
        <w:rPr>
          <w:rFonts w:cs="David"/>
          <w:rtl/>
        </w:rPr>
        <w:br/>
      </w:r>
      <w:r w:rsidRPr="004A6A9B">
        <w:rPr>
          <w:rFonts w:cs="David" w:hint="cs"/>
          <w:rtl/>
        </w:rPr>
        <w:t xml:space="preserve">כמו כן, נבחנת הסוגיה להתחבר ב- </w:t>
      </w:r>
      <w:r w:rsidRPr="004A6A9B">
        <w:rPr>
          <w:rFonts w:cs="David" w:hint="cs"/>
        </w:rPr>
        <w:t>VPN</w:t>
      </w:r>
      <w:r w:rsidRPr="004A6A9B">
        <w:rPr>
          <w:rFonts w:cs="David" w:hint="cs"/>
          <w:rtl/>
        </w:rPr>
        <w:t xml:space="preserve"> למערכת ה-</w:t>
      </w:r>
      <w:r w:rsidRPr="004A6A9B">
        <w:rPr>
          <w:rFonts w:cs="David" w:hint="cs"/>
        </w:rPr>
        <w:t>N</w:t>
      </w:r>
      <w:r w:rsidRPr="004A6A9B">
        <w:rPr>
          <w:rFonts w:cs="David"/>
        </w:rPr>
        <w:t xml:space="preserve">agios </w:t>
      </w:r>
      <w:r w:rsidR="003F3289" w:rsidRPr="004A6A9B">
        <w:rPr>
          <w:rFonts w:cs="David" w:hint="cs"/>
          <w:rtl/>
        </w:rPr>
        <w:t xml:space="preserve"> </w:t>
      </w:r>
      <w:r w:rsidRPr="004A6A9B">
        <w:rPr>
          <w:rFonts w:cs="David" w:hint="cs"/>
          <w:rtl/>
        </w:rPr>
        <w:t>בכדי שצוות התשתיות יוכל לצפות בנתוני המערכת דרך הטלפון הסלולארי בכל רשת שהיא ולא רק בעת התחברות לרשת האלחוטית של המכללה.</w:t>
      </w:r>
    </w:p>
    <w:p w:rsidR="007354FE" w:rsidRPr="004A6A9B" w:rsidRDefault="007354FE" w:rsidP="00C3673E">
      <w:pPr>
        <w:spacing w:line="360" w:lineRule="auto"/>
        <w:rPr>
          <w:rFonts w:cs="David"/>
          <w:rtl/>
        </w:rPr>
      </w:pPr>
    </w:p>
    <w:p w:rsidR="007354FE" w:rsidRPr="004A6A9B" w:rsidRDefault="007354FE" w:rsidP="00C3673E">
      <w:pPr>
        <w:spacing w:line="360" w:lineRule="auto"/>
        <w:rPr>
          <w:rFonts w:cs="David"/>
          <w:rtl/>
        </w:rPr>
      </w:pPr>
    </w:p>
    <w:p w:rsidR="007354FE" w:rsidRPr="004A6A9B" w:rsidRDefault="007354FE" w:rsidP="00C3673E">
      <w:pPr>
        <w:spacing w:line="360" w:lineRule="auto"/>
        <w:rPr>
          <w:rFonts w:cs="David"/>
          <w:rtl/>
        </w:rPr>
      </w:pPr>
    </w:p>
    <w:p w:rsidR="007354FE" w:rsidRPr="004A6A9B" w:rsidRDefault="007354FE" w:rsidP="00C3673E">
      <w:pPr>
        <w:spacing w:line="360" w:lineRule="auto"/>
        <w:rPr>
          <w:rFonts w:cs="David"/>
          <w:rtl/>
        </w:rPr>
      </w:pPr>
    </w:p>
    <w:p w:rsidR="007354FE" w:rsidRDefault="007354FE" w:rsidP="00C3673E">
      <w:pPr>
        <w:spacing w:line="360" w:lineRule="auto"/>
        <w:rPr>
          <w:rFonts w:cs="David"/>
          <w:sz w:val="28"/>
          <w:szCs w:val="28"/>
          <w:rtl/>
        </w:rPr>
      </w:pPr>
    </w:p>
    <w:p w:rsidR="007354FE" w:rsidRDefault="007354FE" w:rsidP="00C3673E">
      <w:pPr>
        <w:spacing w:line="360" w:lineRule="auto"/>
        <w:rPr>
          <w:rFonts w:cs="David"/>
          <w:sz w:val="28"/>
          <w:szCs w:val="28"/>
          <w:rtl/>
        </w:rPr>
      </w:pPr>
    </w:p>
    <w:p w:rsidR="004A6A9B" w:rsidRDefault="004A6A9B" w:rsidP="00C3673E">
      <w:pPr>
        <w:spacing w:line="360" w:lineRule="auto"/>
        <w:rPr>
          <w:rFonts w:cs="David"/>
          <w:sz w:val="28"/>
          <w:szCs w:val="28"/>
          <w:rtl/>
        </w:rPr>
      </w:pPr>
    </w:p>
    <w:p w:rsidR="00AE4686" w:rsidRPr="0055217B" w:rsidRDefault="00C7095F" w:rsidP="00C7095F">
      <w:pPr>
        <w:pStyle w:val="a8"/>
        <w:ind w:left="360"/>
        <w:rPr>
          <w:sz w:val="40"/>
          <w:szCs w:val="40"/>
          <w:rtl/>
        </w:rPr>
      </w:pPr>
      <w:r>
        <w:rPr>
          <w:rFonts w:hint="cs"/>
          <w:sz w:val="40"/>
          <w:szCs w:val="40"/>
          <w:rtl/>
        </w:rPr>
        <w:lastRenderedPageBreak/>
        <w:t>7.</w:t>
      </w:r>
      <w:r w:rsidR="00D55BAD">
        <w:rPr>
          <w:rFonts w:hint="cs"/>
          <w:sz w:val="40"/>
          <w:szCs w:val="40"/>
          <w:rtl/>
        </w:rPr>
        <w:t xml:space="preserve"> </w:t>
      </w:r>
      <w:r w:rsidR="00737158">
        <w:rPr>
          <w:rFonts w:hint="cs"/>
          <w:sz w:val="40"/>
          <w:szCs w:val="40"/>
          <w:rtl/>
        </w:rPr>
        <w:t>בדיקות</w:t>
      </w:r>
    </w:p>
    <w:p w:rsidR="007426CC" w:rsidRPr="003274EE" w:rsidRDefault="007426CC" w:rsidP="0055217B">
      <w:pPr>
        <w:spacing w:line="360" w:lineRule="auto"/>
        <w:rPr>
          <w:rFonts w:cs="David" w:hint="cs"/>
          <w:rtl/>
        </w:rPr>
      </w:pPr>
      <w:r>
        <w:rPr>
          <w:rFonts w:cs="David" w:hint="cs"/>
          <w:rtl/>
        </w:rPr>
        <w:t>7.</w:t>
      </w:r>
      <w:r w:rsidR="0055217B">
        <w:rPr>
          <w:rFonts w:cs="David" w:hint="cs"/>
          <w:rtl/>
        </w:rPr>
        <w:t>1</w:t>
      </w:r>
      <w:r>
        <w:rPr>
          <w:rFonts w:cs="David" w:hint="cs"/>
          <w:rtl/>
        </w:rPr>
        <w:t xml:space="preserve"> </w:t>
      </w:r>
      <w:r w:rsidR="003274EE" w:rsidRPr="003274EE">
        <w:rPr>
          <w:rFonts w:cs="David" w:hint="cs"/>
          <w:b/>
          <w:bCs/>
          <w:rtl/>
        </w:rPr>
        <w:t>בדיקת התקנת</w:t>
      </w:r>
      <w:r w:rsidR="003274EE">
        <w:rPr>
          <w:rFonts w:cs="David" w:hint="cs"/>
          <w:rtl/>
        </w:rPr>
        <w:t xml:space="preserve"> </w:t>
      </w:r>
      <w:r>
        <w:rPr>
          <w:rFonts w:cs="David"/>
        </w:rPr>
        <w:t xml:space="preserve"> </w:t>
      </w:r>
      <w:r w:rsidRPr="003274EE">
        <w:rPr>
          <w:rFonts w:cs="David"/>
          <w:b/>
          <w:bCs/>
        </w:rPr>
        <w:t>NRPE</w:t>
      </w:r>
      <w:r>
        <w:rPr>
          <w:rFonts w:cs="David"/>
        </w:rPr>
        <w:br/>
      </w:r>
      <w:r w:rsidRPr="003274EE">
        <w:rPr>
          <w:rFonts w:cs="David" w:hint="cs"/>
          <w:rtl/>
        </w:rPr>
        <w:t xml:space="preserve">לאחר התקנת </w:t>
      </w:r>
      <w:r w:rsidRPr="003274EE">
        <w:rPr>
          <w:rFonts w:cs="David" w:hint="cs"/>
        </w:rPr>
        <w:t>NRPE</w:t>
      </w:r>
      <w:r w:rsidRPr="003274EE">
        <w:rPr>
          <w:rFonts w:cs="David" w:hint="cs"/>
          <w:rtl/>
        </w:rPr>
        <w:t xml:space="preserve"> על שרתי </w:t>
      </w:r>
      <w:r w:rsidRPr="003274EE">
        <w:rPr>
          <w:rFonts w:cs="David" w:hint="cs"/>
        </w:rPr>
        <w:t>L</w:t>
      </w:r>
      <w:r w:rsidRPr="003274EE">
        <w:rPr>
          <w:rFonts w:cs="David"/>
        </w:rPr>
        <w:t>inux</w:t>
      </w:r>
      <w:r w:rsidRPr="003274EE">
        <w:rPr>
          <w:rFonts w:cs="David" w:hint="cs"/>
          <w:rtl/>
        </w:rPr>
        <w:t xml:space="preserve"> נבדקה ההתקנה בשני שלבים:</w:t>
      </w:r>
      <w:r w:rsidRPr="003274EE">
        <w:rPr>
          <w:rFonts w:cs="David"/>
          <w:rtl/>
        </w:rPr>
        <w:br/>
      </w:r>
      <w:r w:rsidRPr="003274EE">
        <w:rPr>
          <w:rFonts w:cs="David" w:hint="cs"/>
          <w:rtl/>
        </w:rPr>
        <w:t xml:space="preserve">1. </w:t>
      </w:r>
      <w:r w:rsidRPr="003274EE">
        <w:rPr>
          <w:rFonts w:cs="David" w:hint="cs"/>
          <w:u w:val="single"/>
          <w:rtl/>
        </w:rPr>
        <w:t>בדיקת השרת המנוטר:</w:t>
      </w:r>
      <w:r w:rsidRPr="003274EE">
        <w:rPr>
          <w:rFonts w:cs="David" w:hint="cs"/>
          <w:rtl/>
        </w:rPr>
        <w:t xml:space="preserve"> </w:t>
      </w:r>
      <w:r w:rsidRPr="003274EE">
        <w:rPr>
          <w:rFonts w:cs="David"/>
          <w:rtl/>
        </w:rPr>
        <w:br/>
      </w:r>
      <w:r w:rsidRPr="003274EE">
        <w:rPr>
          <w:rFonts w:cs="David" w:hint="cs"/>
          <w:rtl/>
        </w:rPr>
        <w:t xml:space="preserve">-  בדיקה כי </w:t>
      </w:r>
      <w:r w:rsidRPr="003274EE">
        <w:rPr>
          <w:rFonts w:cs="David"/>
        </w:rPr>
        <w:t>NRPE daemon</w:t>
      </w:r>
      <w:r w:rsidRPr="003274EE">
        <w:rPr>
          <w:rFonts w:cs="David" w:hint="cs"/>
          <w:rtl/>
        </w:rPr>
        <w:t xml:space="preserve"> אכן רץ על שרת ומאזין לפורט 5666, שדרכו מתבצעת פעולת הניטור.</w:t>
      </w:r>
      <w:r w:rsidRPr="003274EE">
        <w:rPr>
          <w:rFonts w:cs="David"/>
          <w:rtl/>
        </w:rPr>
        <w:br/>
      </w:r>
      <w:r w:rsidRPr="003274EE">
        <w:rPr>
          <w:rFonts w:cs="David" w:hint="cs"/>
          <w:rtl/>
        </w:rPr>
        <w:t xml:space="preserve">  הבדיקה התבצעה על ידי פקודת ה- </w:t>
      </w:r>
      <w:r w:rsidRPr="003274EE">
        <w:rPr>
          <w:rFonts w:cs="David"/>
        </w:rPr>
        <w:t>bash</w:t>
      </w:r>
      <w:r w:rsidRPr="003274EE">
        <w:rPr>
          <w:rFonts w:cs="David" w:hint="cs"/>
          <w:rtl/>
        </w:rPr>
        <w:t xml:space="preserve">:" </w:t>
      </w:r>
      <w:r w:rsidRPr="003274EE">
        <w:rPr>
          <w:rFonts w:cs="David"/>
          <w:color w:val="333333"/>
        </w:rPr>
        <w:t>netstat -at |grep nrpe</w:t>
      </w:r>
      <w:r w:rsidRPr="003274EE">
        <w:rPr>
          <w:rFonts w:cs="David" w:hint="cs"/>
          <w:rtl/>
        </w:rPr>
        <w:t>", כאשר הפלט המצופה הוא:</w:t>
      </w:r>
      <w:r w:rsidRPr="003274EE">
        <w:rPr>
          <w:rFonts w:cs="David"/>
          <w:rtl/>
        </w:rPr>
        <w:br/>
      </w:r>
      <w:r w:rsidRPr="003274EE">
        <w:rPr>
          <w:rFonts w:cs="David" w:hint="cs"/>
          <w:noProof/>
        </w:rPr>
        <w:drawing>
          <wp:inline distT="0" distB="0" distL="0" distR="0">
            <wp:extent cx="2619375" cy="276225"/>
            <wp:effectExtent l="19050" t="0" r="9525" b="0"/>
            <wp:docPr id="8"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2619375" cy="276225"/>
                    </a:xfrm>
                    <a:prstGeom prst="rect">
                      <a:avLst/>
                    </a:prstGeom>
                    <a:noFill/>
                    <a:ln w="9525">
                      <a:noFill/>
                      <a:miter lim="800000"/>
                      <a:headEnd/>
                      <a:tailEnd/>
                    </a:ln>
                  </pic:spPr>
                </pic:pic>
              </a:graphicData>
            </a:graphic>
          </wp:inline>
        </w:drawing>
      </w:r>
    </w:p>
    <w:p w:rsidR="003274EE" w:rsidRPr="003274EE" w:rsidRDefault="007426CC" w:rsidP="003274EE">
      <w:pPr>
        <w:spacing w:line="360" w:lineRule="auto"/>
        <w:rPr>
          <w:rFonts w:cs="David" w:hint="cs"/>
          <w:rtl/>
        </w:rPr>
      </w:pPr>
      <w:r w:rsidRPr="003274EE">
        <w:rPr>
          <w:rFonts w:cs="David" w:hint="cs"/>
          <w:rtl/>
        </w:rPr>
        <w:t xml:space="preserve">-  </w:t>
      </w:r>
      <w:r w:rsidR="003274EE" w:rsidRPr="003274EE">
        <w:rPr>
          <w:rFonts w:cs="David" w:hint="cs"/>
          <w:rtl/>
        </w:rPr>
        <w:t xml:space="preserve">בדיקה כי </w:t>
      </w:r>
      <w:r w:rsidR="003274EE" w:rsidRPr="003274EE">
        <w:rPr>
          <w:rFonts w:cs="David"/>
        </w:rPr>
        <w:t>NRPE deamon</w:t>
      </w:r>
      <w:r w:rsidR="003274EE" w:rsidRPr="003274EE">
        <w:rPr>
          <w:rFonts w:cs="David" w:hint="cs"/>
          <w:rtl/>
        </w:rPr>
        <w:t xml:space="preserve"> אכן מתפקד על ידי הפקודה:                  </w:t>
      </w:r>
      <w:r w:rsidR="003274EE">
        <w:rPr>
          <w:rFonts w:cs="David" w:hint="cs"/>
          <w:rtl/>
        </w:rPr>
        <w:t>"</w:t>
      </w:r>
      <w:r w:rsidR="003274EE">
        <w:rPr>
          <w:rFonts w:cs="David"/>
          <w:color w:val="333333"/>
        </w:rPr>
        <w:t>"</w:t>
      </w:r>
      <w:r w:rsidR="003274EE" w:rsidRPr="003274EE">
        <w:rPr>
          <w:rFonts w:cs="David"/>
          <w:color w:val="333333"/>
        </w:rPr>
        <w:t>/usr/local/nagios/libexec/check_nrpe -H localhost</w:t>
      </w:r>
      <w:r w:rsidR="003274EE" w:rsidRPr="003274EE">
        <w:rPr>
          <w:rFonts w:cs="David" w:hint="cs"/>
          <w:rtl/>
        </w:rPr>
        <w:t>, הפלט המצופה הינו:</w:t>
      </w:r>
      <w:r w:rsidR="003274EE" w:rsidRPr="003274EE">
        <w:rPr>
          <w:rFonts w:cs="David"/>
        </w:rPr>
        <w:br/>
      </w:r>
      <w:r w:rsidR="003274EE" w:rsidRPr="003274EE">
        <w:rPr>
          <w:rFonts w:cs="David" w:hint="cs"/>
          <w:noProof/>
        </w:rPr>
        <w:drawing>
          <wp:inline distT="0" distB="0" distL="0" distR="0">
            <wp:extent cx="1057275" cy="228600"/>
            <wp:effectExtent l="19050" t="0" r="9525" b="0"/>
            <wp:docPr id="9"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1057275" cy="228600"/>
                    </a:xfrm>
                    <a:prstGeom prst="rect">
                      <a:avLst/>
                    </a:prstGeom>
                    <a:noFill/>
                    <a:ln w="9525">
                      <a:noFill/>
                      <a:miter lim="800000"/>
                      <a:headEnd/>
                      <a:tailEnd/>
                    </a:ln>
                  </pic:spPr>
                </pic:pic>
              </a:graphicData>
            </a:graphic>
          </wp:inline>
        </w:drawing>
      </w:r>
    </w:p>
    <w:p w:rsidR="003274EE" w:rsidRDefault="003274EE" w:rsidP="003274EE">
      <w:pPr>
        <w:spacing w:line="360" w:lineRule="auto"/>
        <w:rPr>
          <w:rFonts w:cs="David" w:hint="cs"/>
          <w:rtl/>
        </w:rPr>
      </w:pPr>
      <w:r w:rsidRPr="003274EE">
        <w:rPr>
          <w:rFonts w:cs="David" w:hint="cs"/>
          <w:rtl/>
        </w:rPr>
        <w:t xml:space="preserve">2. </w:t>
      </w:r>
      <w:r w:rsidRPr="003274EE">
        <w:rPr>
          <w:rFonts w:cs="David" w:hint="cs"/>
          <w:u w:val="single"/>
          <w:rtl/>
        </w:rPr>
        <w:t>בדיקת שרת ה-</w:t>
      </w:r>
      <w:r w:rsidRPr="003274EE">
        <w:rPr>
          <w:rFonts w:cs="David"/>
          <w:u w:val="single"/>
        </w:rPr>
        <w:t>Nagios</w:t>
      </w:r>
      <w:r w:rsidR="001C0018">
        <w:rPr>
          <w:rFonts w:cs="David" w:hint="cs"/>
          <w:u w:val="single"/>
          <w:rtl/>
        </w:rPr>
        <w:t>,השרת המנטר</w:t>
      </w:r>
      <w:r w:rsidRPr="003274EE">
        <w:rPr>
          <w:rFonts w:cs="David" w:hint="cs"/>
          <w:u w:val="single"/>
          <w:rtl/>
        </w:rPr>
        <w:t>:</w:t>
      </w:r>
      <w:r w:rsidRPr="003274EE">
        <w:rPr>
          <w:rFonts w:cs="David"/>
          <w:rtl/>
        </w:rPr>
        <w:br/>
      </w:r>
      <w:r w:rsidRPr="003274EE">
        <w:rPr>
          <w:rFonts w:cs="David" w:hint="cs"/>
          <w:rtl/>
        </w:rPr>
        <w:t>-  בדיקה כי ה-</w:t>
      </w:r>
      <w:r w:rsidRPr="003274EE">
        <w:rPr>
          <w:rFonts w:cs="David" w:hint="cs"/>
        </w:rPr>
        <w:t>NRPE</w:t>
      </w:r>
      <w:r w:rsidRPr="003274EE">
        <w:rPr>
          <w:rFonts w:cs="David" w:hint="cs"/>
          <w:rtl/>
        </w:rPr>
        <w:t xml:space="preserve"> בשרת ה-</w:t>
      </w:r>
      <w:r w:rsidRPr="003274EE">
        <w:rPr>
          <w:rFonts w:cs="David"/>
        </w:rPr>
        <w:t>Nagios</w:t>
      </w:r>
      <w:r w:rsidRPr="003274EE">
        <w:rPr>
          <w:rFonts w:cs="David" w:hint="cs"/>
          <w:rtl/>
        </w:rPr>
        <w:t xml:space="preserve"> מסוגל לתקשר עם ה-</w:t>
      </w:r>
      <w:r w:rsidRPr="003274EE">
        <w:rPr>
          <w:rFonts w:cs="David"/>
        </w:rPr>
        <w:t xml:space="preserve"> NRPE daemon</w:t>
      </w:r>
      <w:r w:rsidRPr="003274EE">
        <w:rPr>
          <w:rFonts w:cs="David" w:hint="cs"/>
          <w:rtl/>
        </w:rPr>
        <w:t xml:space="preserve"> שמצוי בשרת המנוטר.</w:t>
      </w:r>
      <w:r w:rsidRPr="003274EE">
        <w:rPr>
          <w:rFonts w:cs="David"/>
          <w:rtl/>
        </w:rPr>
        <w:br/>
      </w:r>
      <w:r>
        <w:rPr>
          <w:rFonts w:cs="David" w:hint="cs"/>
          <w:rtl/>
        </w:rPr>
        <w:t>הבדיקה נעשתה ע"י</w:t>
      </w:r>
      <w:r w:rsidRPr="003274EE">
        <w:rPr>
          <w:rFonts w:cs="David" w:hint="cs"/>
          <w:rtl/>
        </w:rPr>
        <w:t xml:space="preserve"> הפקודה:</w:t>
      </w:r>
      <w:r>
        <w:rPr>
          <w:rFonts w:cs="David" w:hint="cs"/>
          <w:rtl/>
        </w:rPr>
        <w:t>"</w:t>
      </w:r>
      <w:r w:rsidRPr="003274EE">
        <w:rPr>
          <w:rFonts w:cs="David" w:hint="cs"/>
          <w:rtl/>
        </w:rPr>
        <w:t xml:space="preserve"> </w:t>
      </w:r>
      <w:r w:rsidRPr="003274EE">
        <w:rPr>
          <w:rFonts w:cs="David"/>
          <w:color w:val="333333"/>
        </w:rPr>
        <w:t>/usr/local/nagios/libexec/check_nrpe -H &lt;IP of Remote Server&gt;</w:t>
      </w:r>
      <w:r>
        <w:rPr>
          <w:rFonts w:cs="David" w:hint="cs"/>
          <w:color w:val="333333"/>
          <w:rtl/>
        </w:rPr>
        <w:t>"</w:t>
      </w:r>
      <w:r w:rsidRPr="003274EE">
        <w:rPr>
          <w:rFonts w:cs="David"/>
          <w:color w:val="333333"/>
          <w:rtl/>
        </w:rPr>
        <w:br/>
      </w:r>
      <w:r w:rsidRPr="003274EE">
        <w:rPr>
          <w:rFonts w:cs="David" w:hint="cs"/>
          <w:color w:val="333333"/>
          <w:rtl/>
        </w:rPr>
        <w:t>הפלט המצופה הינו:</w:t>
      </w:r>
      <w:r>
        <w:rPr>
          <w:rFonts w:hint="cs"/>
          <w:color w:val="333333"/>
          <w:rtl/>
        </w:rPr>
        <w:t xml:space="preserve">        </w:t>
      </w:r>
      <w:r>
        <w:rPr>
          <w:color w:val="333333"/>
          <w:rtl/>
        </w:rPr>
        <w:br/>
      </w:r>
      <w:r w:rsidRPr="003274EE">
        <w:rPr>
          <w:rFonts w:cs="Arial" w:hint="cs"/>
          <w:color w:val="333333"/>
          <w:rtl/>
        </w:rPr>
        <w:drawing>
          <wp:inline distT="0" distB="0" distL="0" distR="0">
            <wp:extent cx="1057275" cy="228600"/>
            <wp:effectExtent l="19050" t="0" r="9525" b="0"/>
            <wp:docPr id="21"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1057275" cy="228600"/>
                    </a:xfrm>
                    <a:prstGeom prst="rect">
                      <a:avLst/>
                    </a:prstGeom>
                    <a:noFill/>
                    <a:ln w="9525">
                      <a:noFill/>
                      <a:miter lim="800000"/>
                      <a:headEnd/>
                      <a:tailEnd/>
                    </a:ln>
                  </pic:spPr>
                </pic:pic>
              </a:graphicData>
            </a:graphic>
          </wp:inline>
        </w:drawing>
      </w:r>
      <w:r w:rsidR="00586C34">
        <w:rPr>
          <w:color w:val="333333"/>
          <w:rtl/>
        </w:rPr>
        <w:br/>
      </w:r>
      <w:r w:rsidR="00586C34" w:rsidRPr="00586C34">
        <w:rPr>
          <w:rFonts w:cs="David" w:hint="cs"/>
          <w:rtl/>
        </w:rPr>
        <w:t xml:space="preserve">בשלב הזה התגלו בעיות שנפתרו על ידי הורדת ספריות בשם </w:t>
      </w:r>
      <w:r w:rsidR="00586C34" w:rsidRPr="00586C34">
        <w:rPr>
          <w:rFonts w:cs="David" w:hint="cs"/>
        </w:rPr>
        <w:t>SSL</w:t>
      </w:r>
      <w:r w:rsidR="00586C34" w:rsidRPr="00586C34">
        <w:rPr>
          <w:rFonts w:cs="David" w:hint="cs"/>
          <w:rtl/>
        </w:rPr>
        <w:t>.</w:t>
      </w:r>
    </w:p>
    <w:p w:rsidR="001C0018" w:rsidRDefault="00586C34" w:rsidP="0055217B">
      <w:pPr>
        <w:spacing w:line="360" w:lineRule="auto"/>
        <w:rPr>
          <w:rFonts w:cs="David" w:hint="cs"/>
          <w:rtl/>
        </w:rPr>
      </w:pPr>
      <w:r>
        <w:rPr>
          <w:rFonts w:cs="David" w:hint="cs"/>
          <w:rtl/>
        </w:rPr>
        <w:t>7.</w:t>
      </w:r>
      <w:r w:rsidR="0055217B">
        <w:rPr>
          <w:rFonts w:cs="David" w:hint="cs"/>
          <w:rtl/>
        </w:rPr>
        <w:t>2</w:t>
      </w:r>
      <w:r>
        <w:rPr>
          <w:rFonts w:cs="David" w:hint="cs"/>
          <w:rtl/>
        </w:rPr>
        <w:t xml:space="preserve"> </w:t>
      </w:r>
      <w:r w:rsidRPr="00586C34">
        <w:rPr>
          <w:rFonts w:cs="David" w:hint="cs"/>
          <w:b/>
          <w:bCs/>
          <w:rtl/>
        </w:rPr>
        <w:t>בד</w:t>
      </w:r>
      <w:r w:rsidR="001C0018">
        <w:rPr>
          <w:rFonts w:cs="David" w:hint="cs"/>
          <w:b/>
          <w:bCs/>
          <w:rtl/>
        </w:rPr>
        <w:t xml:space="preserve">יקת </w:t>
      </w:r>
      <w:r w:rsidR="001C0018" w:rsidRPr="001C0018">
        <w:rPr>
          <w:rFonts w:cs="David" w:hint="cs"/>
          <w:b/>
          <w:bCs/>
          <w:rtl/>
        </w:rPr>
        <w:t>קבצי קונפיגורציה</w:t>
      </w:r>
      <w:r w:rsidR="001C0018">
        <w:rPr>
          <w:rFonts w:cs="David"/>
          <w:rtl/>
        </w:rPr>
        <w:br/>
      </w:r>
      <w:r w:rsidR="001C0018">
        <w:rPr>
          <w:rFonts w:cs="David" w:hint="cs"/>
          <w:rtl/>
        </w:rPr>
        <w:t xml:space="preserve">לאחר כתיבה ושינוי קבצי </w:t>
      </w:r>
      <w:r w:rsidR="001C0018">
        <w:rPr>
          <w:rFonts w:cs="David"/>
        </w:rPr>
        <w:t>cfg</w:t>
      </w:r>
      <w:r w:rsidR="001C0018">
        <w:rPr>
          <w:rFonts w:cs="David" w:hint="cs"/>
          <w:rtl/>
        </w:rPr>
        <w:t xml:space="preserve">,  נבדק כי הקבצים על ידי הרצת הפקודה: </w:t>
      </w:r>
      <w:r w:rsidR="001C0018">
        <w:rPr>
          <w:rFonts w:cs="David"/>
          <w:rtl/>
        </w:rPr>
        <w:br/>
      </w:r>
      <w:r w:rsidR="00660C54">
        <w:rPr>
          <w:rFonts w:cs="David" w:hint="cs"/>
          <w:rtl/>
        </w:rPr>
        <w:t>"</w:t>
      </w:r>
      <w:r w:rsidR="001C0018">
        <w:rPr>
          <w:rFonts w:cs="David"/>
        </w:rPr>
        <w:t xml:space="preserve">/usr/local/nagios/bin/nagios </w:t>
      </w:r>
      <w:r w:rsidR="00660C54">
        <w:rPr>
          <w:rFonts w:cs="David"/>
        </w:rPr>
        <w:t xml:space="preserve">  </w:t>
      </w:r>
      <w:r w:rsidR="001C0018">
        <w:rPr>
          <w:rFonts w:cs="David"/>
        </w:rPr>
        <w:t>–v</w:t>
      </w:r>
      <w:r w:rsidR="00660C54">
        <w:rPr>
          <w:rFonts w:cs="David"/>
        </w:rPr>
        <w:t xml:space="preserve">  </w:t>
      </w:r>
      <w:r w:rsidR="001C0018">
        <w:rPr>
          <w:rFonts w:cs="David"/>
        </w:rPr>
        <w:t xml:space="preserve"> /usr/loca</w:t>
      </w:r>
      <w:r w:rsidR="00660C54">
        <w:rPr>
          <w:rFonts w:cs="David"/>
        </w:rPr>
        <w:t>l/nagios/etc/nagios.cfg</w:t>
      </w:r>
      <w:r w:rsidR="00660C54">
        <w:rPr>
          <w:rFonts w:cs="David" w:hint="cs"/>
          <w:rtl/>
        </w:rPr>
        <w:t>"</w:t>
      </w:r>
      <w:r w:rsidR="00660C54">
        <w:rPr>
          <w:rFonts w:cs="David"/>
        </w:rPr>
        <w:br/>
      </w:r>
      <w:r w:rsidR="00660C54">
        <w:rPr>
          <w:rFonts w:cs="David" w:hint="cs"/>
          <w:rtl/>
        </w:rPr>
        <w:t xml:space="preserve">במידה והקבצים תקינים הפלט יהיה:  </w:t>
      </w:r>
      <w:r w:rsidR="00660C54">
        <w:rPr>
          <w:rFonts w:cs="David"/>
          <w:rtl/>
        </w:rPr>
        <w:br/>
      </w:r>
      <w:r w:rsidR="00660C54">
        <w:rPr>
          <w:rFonts w:cs="David" w:hint="cs"/>
          <w:noProof/>
        </w:rPr>
        <w:drawing>
          <wp:inline distT="0" distB="0" distL="0" distR="0">
            <wp:extent cx="1438275" cy="390525"/>
            <wp:effectExtent l="19050" t="0" r="9525" b="0"/>
            <wp:docPr id="23"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1438275" cy="390525"/>
                    </a:xfrm>
                    <a:prstGeom prst="rect">
                      <a:avLst/>
                    </a:prstGeom>
                    <a:noFill/>
                    <a:ln w="9525">
                      <a:noFill/>
                      <a:miter lim="800000"/>
                      <a:headEnd/>
                      <a:tailEnd/>
                    </a:ln>
                  </pic:spPr>
                </pic:pic>
              </a:graphicData>
            </a:graphic>
          </wp:inline>
        </w:drawing>
      </w:r>
      <w:r w:rsidR="00660C54">
        <w:rPr>
          <w:rFonts w:cs="David"/>
          <w:rtl/>
        </w:rPr>
        <w:br/>
      </w:r>
      <w:r w:rsidR="00660C54">
        <w:rPr>
          <w:rFonts w:cs="David" w:hint="cs"/>
          <w:rtl/>
        </w:rPr>
        <w:t xml:space="preserve">ולאחר מכן בוצע אתחול מחדש של ה- </w:t>
      </w:r>
      <w:r w:rsidR="00660C54">
        <w:rPr>
          <w:rFonts w:cs="David"/>
        </w:rPr>
        <w:t>Nagios</w:t>
      </w:r>
      <w:r w:rsidR="00660C54">
        <w:rPr>
          <w:rFonts w:cs="David" w:hint="cs"/>
          <w:rtl/>
        </w:rPr>
        <w:t>.</w:t>
      </w:r>
    </w:p>
    <w:p w:rsidR="0093113E" w:rsidRDefault="0093113E" w:rsidP="00660C54">
      <w:pPr>
        <w:spacing w:line="360" w:lineRule="auto"/>
        <w:rPr>
          <w:rFonts w:cs="David" w:hint="cs"/>
          <w:rtl/>
        </w:rPr>
      </w:pPr>
    </w:p>
    <w:p w:rsidR="0093113E" w:rsidRDefault="0093113E" w:rsidP="00660C54">
      <w:pPr>
        <w:spacing w:line="360" w:lineRule="auto"/>
        <w:rPr>
          <w:rFonts w:cs="David" w:hint="cs"/>
          <w:rtl/>
        </w:rPr>
      </w:pPr>
    </w:p>
    <w:p w:rsidR="0093113E" w:rsidRDefault="0093113E" w:rsidP="00660C54">
      <w:pPr>
        <w:spacing w:line="360" w:lineRule="auto"/>
        <w:rPr>
          <w:rFonts w:cs="David" w:hint="cs"/>
          <w:rtl/>
        </w:rPr>
      </w:pPr>
    </w:p>
    <w:p w:rsidR="0093113E" w:rsidRDefault="0093113E" w:rsidP="00660C54">
      <w:pPr>
        <w:spacing w:line="360" w:lineRule="auto"/>
        <w:rPr>
          <w:rFonts w:cs="David" w:hint="cs"/>
          <w:rtl/>
        </w:rPr>
      </w:pPr>
    </w:p>
    <w:p w:rsidR="0055217B" w:rsidRDefault="0055217B" w:rsidP="00660C54">
      <w:pPr>
        <w:spacing w:line="360" w:lineRule="auto"/>
        <w:rPr>
          <w:rFonts w:cs="David" w:hint="cs"/>
          <w:rtl/>
        </w:rPr>
      </w:pPr>
    </w:p>
    <w:p w:rsidR="0055217B" w:rsidRDefault="0055217B" w:rsidP="00660C54">
      <w:pPr>
        <w:spacing w:line="360" w:lineRule="auto"/>
        <w:rPr>
          <w:rFonts w:cs="David" w:hint="cs"/>
          <w:rtl/>
        </w:rPr>
      </w:pPr>
    </w:p>
    <w:p w:rsidR="0064165B" w:rsidRDefault="0064165B" w:rsidP="0055217B">
      <w:pPr>
        <w:spacing w:line="360" w:lineRule="auto"/>
        <w:rPr>
          <w:rFonts w:cs="David" w:hint="cs"/>
          <w:rtl/>
        </w:rPr>
      </w:pPr>
      <w:r>
        <w:rPr>
          <w:rFonts w:cs="David" w:hint="cs"/>
          <w:rtl/>
        </w:rPr>
        <w:lastRenderedPageBreak/>
        <w:t>7.</w:t>
      </w:r>
      <w:r w:rsidR="0055217B">
        <w:rPr>
          <w:rFonts w:cs="David" w:hint="cs"/>
          <w:rtl/>
        </w:rPr>
        <w:t>3</w:t>
      </w:r>
      <w:r>
        <w:rPr>
          <w:rFonts w:cs="David" w:hint="cs"/>
          <w:rtl/>
        </w:rPr>
        <w:t xml:space="preserve">  </w:t>
      </w:r>
      <w:r w:rsidRPr="0064165B">
        <w:rPr>
          <w:rFonts w:cs="David" w:hint="cs"/>
          <w:b/>
          <w:bCs/>
          <w:rtl/>
        </w:rPr>
        <w:t xml:space="preserve">בדיקת ה- </w:t>
      </w:r>
      <w:r w:rsidRPr="0064165B">
        <w:rPr>
          <w:rFonts w:cs="David"/>
          <w:b/>
          <w:bCs/>
        </w:rPr>
        <w:t>plug-ins</w:t>
      </w:r>
      <w:r>
        <w:rPr>
          <w:rFonts w:cs="David"/>
          <w:b/>
          <w:bCs/>
          <w:rtl/>
        </w:rPr>
        <w:br/>
      </w:r>
      <w:r w:rsidR="0093113E">
        <w:rPr>
          <w:rFonts w:cs="David" w:hint="cs"/>
          <w:rtl/>
        </w:rPr>
        <w:t>ה-</w:t>
      </w:r>
      <w:r w:rsidR="0093113E">
        <w:rPr>
          <w:rFonts w:cs="David"/>
        </w:rPr>
        <w:t>plug-ins</w:t>
      </w:r>
      <w:r w:rsidR="0093113E">
        <w:rPr>
          <w:rFonts w:cs="David" w:hint="cs"/>
          <w:rtl/>
        </w:rPr>
        <w:t xml:space="preserve"> הכתובים בשפת  </w:t>
      </w:r>
      <w:r w:rsidR="0093113E">
        <w:rPr>
          <w:rFonts w:cs="David" w:hint="cs"/>
        </w:rPr>
        <w:t>C</w:t>
      </w:r>
      <w:r w:rsidR="0093113E">
        <w:rPr>
          <w:rFonts w:cs="David" w:hint="cs"/>
          <w:rtl/>
        </w:rPr>
        <w:t xml:space="preserve"> נבדקו על ידי שימוש ב-</w:t>
      </w:r>
      <w:r w:rsidR="0093113E">
        <w:rPr>
          <w:rFonts w:cs="David"/>
        </w:rPr>
        <w:t>plug-in</w:t>
      </w:r>
      <w:r w:rsidR="0093113E">
        <w:rPr>
          <w:rFonts w:cs="David" w:hint="cs"/>
          <w:rtl/>
        </w:rPr>
        <w:t xml:space="preserve"> וניטור באמצעותו על ידי הוספת </w:t>
      </w:r>
      <w:r w:rsidR="0093113E">
        <w:rPr>
          <w:rFonts w:cs="David"/>
        </w:rPr>
        <w:t>service</w:t>
      </w:r>
      <w:r w:rsidR="0093113E">
        <w:rPr>
          <w:rFonts w:cs="David" w:hint="cs"/>
          <w:rtl/>
        </w:rPr>
        <w:t xml:space="preserve"> לקובץ קונפיגורציה של שרת מסוים, </w:t>
      </w:r>
      <w:r w:rsidR="0093113E">
        <w:rPr>
          <w:rFonts w:cs="David"/>
        </w:rPr>
        <w:t>service</w:t>
      </w:r>
      <w:r w:rsidR="0093113E">
        <w:rPr>
          <w:rFonts w:cs="David" w:hint="cs"/>
          <w:rtl/>
        </w:rPr>
        <w:t xml:space="preserve"> זה בשדה ה- </w:t>
      </w:r>
      <w:r w:rsidR="0093113E">
        <w:rPr>
          <w:rFonts w:cs="David"/>
        </w:rPr>
        <w:t>check command</w:t>
      </w:r>
      <w:r w:rsidR="0093113E">
        <w:rPr>
          <w:rFonts w:cs="David" w:hint="cs"/>
          <w:rtl/>
        </w:rPr>
        <w:t xml:space="preserve"> קורא ל- </w:t>
      </w:r>
      <w:r w:rsidR="0093113E">
        <w:rPr>
          <w:rFonts w:cs="David"/>
        </w:rPr>
        <w:t>plug-in</w:t>
      </w:r>
      <w:r w:rsidR="0093113E">
        <w:rPr>
          <w:rFonts w:cs="David" w:hint="cs"/>
          <w:rtl/>
        </w:rPr>
        <w:t xml:space="preserve"> הרצוי עם הפרמטרים הנדרשים.</w:t>
      </w:r>
      <w:r w:rsidR="0093113E">
        <w:rPr>
          <w:rFonts w:cs="David"/>
          <w:rtl/>
        </w:rPr>
        <w:br/>
      </w:r>
      <w:r w:rsidR="0093113E">
        <w:rPr>
          <w:rFonts w:cs="David" w:hint="cs"/>
          <w:rtl/>
        </w:rPr>
        <w:t xml:space="preserve">לאחר הגדרה זו, נכונות ה- </w:t>
      </w:r>
      <w:r w:rsidR="0093113E">
        <w:rPr>
          <w:rFonts w:cs="David"/>
        </w:rPr>
        <w:t>plug-in</w:t>
      </w:r>
      <w:r w:rsidR="0093113E">
        <w:rPr>
          <w:rFonts w:cs="David" w:hint="cs"/>
          <w:rtl/>
        </w:rPr>
        <w:t xml:space="preserve"> נבדקה על ידי התבוננות בממשק ה-</w:t>
      </w:r>
      <w:r w:rsidR="0093113E">
        <w:rPr>
          <w:rFonts w:cs="David" w:hint="cs"/>
        </w:rPr>
        <w:t>GUI</w:t>
      </w:r>
      <w:r w:rsidR="0093113E">
        <w:rPr>
          <w:rFonts w:cs="David" w:hint="cs"/>
          <w:rtl/>
        </w:rPr>
        <w:t xml:space="preserve"> וראיית הנתונים הצפויים.</w:t>
      </w:r>
      <w:r w:rsidR="0093113E">
        <w:rPr>
          <w:rFonts w:cs="David"/>
          <w:rtl/>
        </w:rPr>
        <w:br/>
      </w:r>
      <w:r w:rsidR="0093113E">
        <w:rPr>
          <w:rFonts w:cs="David" w:hint="cs"/>
          <w:rtl/>
        </w:rPr>
        <w:t xml:space="preserve">למשל בדיקת </w:t>
      </w:r>
      <w:r w:rsidR="0093113E">
        <w:rPr>
          <w:rFonts w:cs="David"/>
        </w:rPr>
        <w:t>plug-in</w:t>
      </w:r>
      <w:r w:rsidR="0093113E">
        <w:rPr>
          <w:rFonts w:cs="David" w:hint="cs"/>
          <w:rtl/>
        </w:rPr>
        <w:t xml:space="preserve"> שבודק את נפח הדיסק של השרת שבשימוש:</w:t>
      </w:r>
    </w:p>
    <w:p w:rsidR="0093113E" w:rsidRPr="0093113E" w:rsidRDefault="0093113E" w:rsidP="0064165B">
      <w:pPr>
        <w:spacing w:line="360" w:lineRule="auto"/>
        <w:rPr>
          <w:rFonts w:cs="David" w:hint="cs"/>
          <w:rtl/>
        </w:rPr>
      </w:pPr>
      <w:r>
        <w:rPr>
          <w:rFonts w:cs="David" w:hint="cs"/>
          <w:noProof/>
        </w:rPr>
        <w:drawing>
          <wp:inline distT="0" distB="0" distL="0" distR="0">
            <wp:extent cx="5267325" cy="409575"/>
            <wp:effectExtent l="19050" t="0" r="9525" b="0"/>
            <wp:docPr id="25"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267325" cy="409575"/>
                    </a:xfrm>
                    <a:prstGeom prst="rect">
                      <a:avLst/>
                    </a:prstGeom>
                    <a:noFill/>
                    <a:ln w="9525">
                      <a:noFill/>
                      <a:miter lim="800000"/>
                      <a:headEnd/>
                      <a:tailEnd/>
                    </a:ln>
                  </pic:spPr>
                </pic:pic>
              </a:graphicData>
            </a:graphic>
          </wp:inline>
        </w:drawing>
      </w:r>
    </w:p>
    <w:p w:rsidR="003274EE" w:rsidRPr="003274EE" w:rsidRDefault="003274EE" w:rsidP="0055217B">
      <w:pPr>
        <w:spacing w:line="360" w:lineRule="auto"/>
        <w:rPr>
          <w:rFonts w:hint="cs"/>
          <w:color w:val="333333"/>
        </w:rPr>
      </w:pPr>
    </w:p>
    <w:p w:rsidR="0055217B" w:rsidRPr="007426CC" w:rsidRDefault="0055217B" w:rsidP="0055217B">
      <w:pPr>
        <w:spacing w:line="360" w:lineRule="auto"/>
        <w:rPr>
          <w:rFonts w:cs="David" w:hint="cs"/>
          <w:rtl/>
        </w:rPr>
      </w:pPr>
      <w:r>
        <w:rPr>
          <w:rFonts w:cs="David" w:hint="cs"/>
          <w:rtl/>
        </w:rPr>
        <w:t xml:space="preserve">בדיקות אלו משמשות לשם בדיקת מערכת הניטור הכללית שמורכבת מתוספים, </w:t>
      </w:r>
      <w:r>
        <w:rPr>
          <w:rFonts w:cs="David" w:hint="cs"/>
        </w:rPr>
        <w:t>GUI</w:t>
      </w:r>
      <w:r>
        <w:rPr>
          <w:rFonts w:cs="David" w:hint="cs"/>
          <w:rtl/>
        </w:rPr>
        <w:t xml:space="preserve">, קבצי קונפיגורציה, </w:t>
      </w:r>
      <w:r>
        <w:rPr>
          <w:rFonts w:cs="David" w:hint="cs"/>
        </w:rPr>
        <w:t>NRPE</w:t>
      </w:r>
      <w:r>
        <w:rPr>
          <w:rFonts w:cs="David" w:hint="cs"/>
          <w:rtl/>
        </w:rPr>
        <w:t xml:space="preserve"> ו-</w:t>
      </w:r>
      <w:r>
        <w:rPr>
          <w:rFonts w:cs="David" w:hint="cs"/>
        </w:rPr>
        <w:t>NSC</w:t>
      </w:r>
      <w:r>
        <w:rPr>
          <w:rFonts w:cs="David"/>
        </w:rPr>
        <w:t>lient++</w:t>
      </w:r>
      <w:r>
        <w:rPr>
          <w:rFonts w:cs="David" w:hint="cs"/>
          <w:rtl/>
        </w:rPr>
        <w:t>.</w:t>
      </w:r>
      <w:r>
        <w:rPr>
          <w:rFonts w:cs="David"/>
          <w:rtl/>
        </w:rPr>
        <w:br/>
      </w:r>
      <w:r>
        <w:rPr>
          <w:rFonts w:cs="David" w:hint="cs"/>
          <w:rtl/>
        </w:rPr>
        <w:t>הבדיקות שתוארו למעשה מרכיבות את בדיקת המערכת כולה.</w:t>
      </w:r>
      <w:r>
        <w:rPr>
          <w:rFonts w:cs="David"/>
          <w:rtl/>
        </w:rPr>
        <w:br/>
      </w:r>
      <w:r>
        <w:rPr>
          <w:rFonts w:cs="David" w:hint="cs"/>
          <w:rtl/>
        </w:rPr>
        <w:t>לאחר שהמערכת הושלמה, נבדקו מקרים רבים שצריכים לגרום למערכת להתריע על בעיה בשרת בהם כיבוי השרת, ניצול יתר של ה-</w:t>
      </w:r>
      <w:r>
        <w:rPr>
          <w:rFonts w:cs="David" w:hint="cs"/>
        </w:rPr>
        <w:t>CPU</w:t>
      </w:r>
      <w:r>
        <w:rPr>
          <w:rFonts w:cs="David" w:hint="cs"/>
          <w:rtl/>
        </w:rPr>
        <w:t xml:space="preserve">, הורדת </w:t>
      </w:r>
      <w:r>
        <w:rPr>
          <w:rFonts w:cs="David"/>
        </w:rPr>
        <w:t>service</w:t>
      </w:r>
      <w:r>
        <w:rPr>
          <w:rFonts w:cs="David" w:hint="cs"/>
          <w:rtl/>
        </w:rPr>
        <w:t>-ים שונים והעלאת מספר התהליכים שרצים בשרת.</w:t>
      </w:r>
      <w:r>
        <w:rPr>
          <w:rFonts w:cs="David"/>
          <w:rtl/>
        </w:rPr>
        <w:br/>
      </w:r>
      <w:r>
        <w:rPr>
          <w:rFonts w:cs="David" w:hint="cs"/>
          <w:rtl/>
        </w:rPr>
        <w:t>המערכת הגיבה כמצופה והתריעה על מצב קריטי או אזהרה במערכת.</w:t>
      </w:r>
    </w:p>
    <w:p w:rsidR="00AE4686" w:rsidRDefault="00AE4686" w:rsidP="00150166">
      <w:pPr>
        <w:rPr>
          <w:rFonts w:cs="David" w:hint="cs"/>
          <w:sz w:val="28"/>
          <w:szCs w:val="28"/>
          <w:rtl/>
        </w:rPr>
      </w:pPr>
    </w:p>
    <w:p w:rsidR="009D638A" w:rsidRDefault="009D638A" w:rsidP="00150166">
      <w:pPr>
        <w:rPr>
          <w:rFonts w:cs="David"/>
          <w:sz w:val="28"/>
          <w:szCs w:val="28"/>
          <w:rtl/>
        </w:rPr>
      </w:pPr>
    </w:p>
    <w:p w:rsidR="009D638A" w:rsidRDefault="009D638A" w:rsidP="00150166">
      <w:pPr>
        <w:rPr>
          <w:rFonts w:cs="David"/>
          <w:sz w:val="28"/>
          <w:szCs w:val="28"/>
          <w:rtl/>
        </w:rPr>
      </w:pPr>
    </w:p>
    <w:p w:rsidR="009D638A" w:rsidRDefault="009D638A" w:rsidP="00150166">
      <w:pPr>
        <w:rPr>
          <w:rFonts w:cs="David"/>
          <w:sz w:val="28"/>
          <w:szCs w:val="28"/>
          <w:rtl/>
        </w:rPr>
      </w:pPr>
    </w:p>
    <w:p w:rsidR="009D638A" w:rsidRDefault="009D638A" w:rsidP="00150166">
      <w:pPr>
        <w:rPr>
          <w:rFonts w:cs="David"/>
          <w:sz w:val="28"/>
          <w:szCs w:val="28"/>
          <w:rtl/>
        </w:rPr>
      </w:pPr>
    </w:p>
    <w:p w:rsidR="009D638A" w:rsidRDefault="00A20FF7" w:rsidP="00150166">
      <w:pPr>
        <w:rPr>
          <w:rFonts w:cs="David" w:hint="cs"/>
          <w:sz w:val="28"/>
          <w:szCs w:val="28"/>
          <w:rtl/>
        </w:rPr>
      </w:pPr>
      <w:r>
        <w:rPr>
          <w:rFonts w:cs="David" w:hint="cs"/>
          <w:sz w:val="28"/>
          <w:szCs w:val="28"/>
          <w:rtl/>
        </w:rPr>
        <w:t xml:space="preserve"> </w:t>
      </w:r>
    </w:p>
    <w:p w:rsidR="007D3A27" w:rsidRDefault="007D3A27" w:rsidP="00150166">
      <w:pPr>
        <w:rPr>
          <w:rFonts w:cs="David" w:hint="cs"/>
          <w:sz w:val="28"/>
          <w:szCs w:val="28"/>
          <w:rtl/>
        </w:rPr>
      </w:pPr>
    </w:p>
    <w:p w:rsidR="007D3A27" w:rsidRDefault="007D3A27" w:rsidP="00150166">
      <w:pPr>
        <w:rPr>
          <w:rFonts w:cs="David" w:hint="cs"/>
          <w:sz w:val="28"/>
          <w:szCs w:val="28"/>
          <w:rtl/>
        </w:rPr>
      </w:pPr>
    </w:p>
    <w:p w:rsidR="007D3A27" w:rsidRDefault="007D3A27" w:rsidP="00150166">
      <w:pPr>
        <w:rPr>
          <w:rFonts w:cs="David" w:hint="cs"/>
          <w:sz w:val="28"/>
          <w:szCs w:val="28"/>
          <w:rtl/>
        </w:rPr>
      </w:pPr>
    </w:p>
    <w:p w:rsidR="007D3A27" w:rsidRDefault="007D3A27" w:rsidP="00150166">
      <w:pPr>
        <w:rPr>
          <w:rFonts w:cs="David" w:hint="cs"/>
          <w:sz w:val="28"/>
          <w:szCs w:val="28"/>
          <w:rtl/>
        </w:rPr>
      </w:pPr>
    </w:p>
    <w:p w:rsidR="007D3A27" w:rsidRDefault="007D3A27" w:rsidP="00150166">
      <w:pPr>
        <w:rPr>
          <w:rFonts w:cs="David" w:hint="cs"/>
          <w:sz w:val="28"/>
          <w:szCs w:val="28"/>
          <w:rtl/>
        </w:rPr>
      </w:pPr>
    </w:p>
    <w:p w:rsidR="007D3A27" w:rsidRDefault="007D3A27" w:rsidP="00150166">
      <w:pPr>
        <w:rPr>
          <w:rFonts w:cs="David" w:hint="cs"/>
          <w:sz w:val="28"/>
          <w:szCs w:val="28"/>
          <w:rtl/>
        </w:rPr>
      </w:pPr>
    </w:p>
    <w:p w:rsidR="00A71564" w:rsidRDefault="00A71564" w:rsidP="00150166">
      <w:pPr>
        <w:rPr>
          <w:rFonts w:cs="David"/>
          <w:sz w:val="28"/>
          <w:szCs w:val="28"/>
          <w:rtl/>
        </w:rPr>
      </w:pPr>
    </w:p>
    <w:p w:rsidR="00DD3B89" w:rsidRPr="00DD3B89" w:rsidRDefault="00D55BAD" w:rsidP="00DD3B89">
      <w:pPr>
        <w:pStyle w:val="a8"/>
        <w:numPr>
          <w:ilvl w:val="0"/>
          <w:numId w:val="15"/>
        </w:numPr>
        <w:rPr>
          <w:sz w:val="40"/>
          <w:szCs w:val="40"/>
          <w:rtl/>
        </w:rPr>
      </w:pPr>
      <w:r>
        <w:rPr>
          <w:rFonts w:hint="cs"/>
          <w:sz w:val="40"/>
          <w:szCs w:val="40"/>
          <w:rtl/>
        </w:rPr>
        <w:lastRenderedPageBreak/>
        <w:t xml:space="preserve"> </w:t>
      </w:r>
      <w:r w:rsidR="00150166" w:rsidRPr="00D238B2">
        <w:rPr>
          <w:rFonts w:hint="cs"/>
          <w:sz w:val="40"/>
          <w:szCs w:val="40"/>
          <w:rtl/>
        </w:rPr>
        <w:t>השוואה לפתרונות בספרות</w:t>
      </w:r>
    </w:p>
    <w:p w:rsidR="004A44B5" w:rsidRPr="004A6A9B" w:rsidRDefault="00A950B4" w:rsidP="00CD6DD3">
      <w:pPr>
        <w:spacing w:line="360" w:lineRule="auto"/>
        <w:rPr>
          <w:rFonts w:cs="David"/>
          <w:rtl/>
        </w:rPr>
      </w:pPr>
      <w:r w:rsidRPr="004A6A9B">
        <w:rPr>
          <w:rFonts w:cs="David"/>
          <w:rtl/>
        </w:rPr>
        <w:t>בסביבת הארגון מנהלי המערכות זקוקים לכלים ייחודיים לשמירה על תקינות מערכות המידע.</w:t>
      </w:r>
      <w:r w:rsidRPr="004A6A9B">
        <w:rPr>
          <w:rFonts w:cs="David"/>
          <w:rtl/>
        </w:rPr>
        <w:br/>
        <w:t>אחד הכלים הללו הוא ניטור הרשת הארגונית והרכיבים בה. בעולם הקוד הסגור אפשר למצוא מגוון רחב של כלים למשי</w:t>
      </w:r>
      <w:r w:rsidRPr="004A6A9B">
        <w:rPr>
          <w:rFonts w:cs="David" w:hint="cs"/>
          <w:rtl/>
        </w:rPr>
        <w:t>מ</w:t>
      </w:r>
      <w:r w:rsidRPr="004A6A9B">
        <w:rPr>
          <w:rFonts w:cs="David"/>
          <w:rtl/>
        </w:rPr>
        <w:t xml:space="preserve">ה זו כדוגמת: </w:t>
      </w:r>
      <w:r w:rsidRPr="004A6A9B">
        <w:rPr>
          <w:rFonts w:cs="David"/>
        </w:rPr>
        <w:t>GFI max, Spiceworks</w:t>
      </w:r>
      <w:r w:rsidRPr="004A6A9B">
        <w:rPr>
          <w:rFonts w:cs="David"/>
          <w:rtl/>
        </w:rPr>
        <w:t xml:space="preserve"> ואחרים. בעולם הקוד הפתוח ישנו מספר מועט יותר של פתרונות לנ</w:t>
      </w:r>
      <w:r w:rsidRPr="004A6A9B">
        <w:rPr>
          <w:rFonts w:cs="David" w:hint="cs"/>
          <w:rtl/>
        </w:rPr>
        <w:t>י</w:t>
      </w:r>
      <w:r w:rsidRPr="004A6A9B">
        <w:rPr>
          <w:rFonts w:cs="David"/>
          <w:rtl/>
        </w:rPr>
        <w:t xml:space="preserve">טור ואחד הכלים </w:t>
      </w:r>
      <w:r w:rsidR="004A44B5" w:rsidRPr="004A6A9B">
        <w:rPr>
          <w:rFonts w:cs="David" w:hint="cs"/>
          <w:rtl/>
        </w:rPr>
        <w:t>הפופולארי</w:t>
      </w:r>
      <w:r w:rsidRPr="004A6A9B">
        <w:rPr>
          <w:rFonts w:cs="David"/>
          <w:rtl/>
        </w:rPr>
        <w:t xml:space="preserve"> נקרא </w:t>
      </w:r>
      <w:r w:rsidRPr="004A6A9B">
        <w:rPr>
          <w:rFonts w:cs="David"/>
        </w:rPr>
        <w:t>Nagios</w:t>
      </w:r>
      <w:r w:rsidRPr="004A6A9B">
        <w:rPr>
          <w:rFonts w:cs="David"/>
          <w:rtl/>
        </w:rPr>
        <w:t>.</w:t>
      </w:r>
      <w:r w:rsidRPr="004A6A9B">
        <w:rPr>
          <w:rFonts w:cs="David"/>
          <w:rtl/>
        </w:rPr>
        <w:br/>
        <w:t xml:space="preserve">תוכנת </w:t>
      </w:r>
      <w:r w:rsidRPr="004A6A9B">
        <w:rPr>
          <w:rFonts w:cs="David"/>
        </w:rPr>
        <w:t>Nagios</w:t>
      </w:r>
      <w:r w:rsidRPr="004A6A9B">
        <w:rPr>
          <w:rFonts w:cs="David"/>
          <w:rtl/>
        </w:rPr>
        <w:t xml:space="preserve"> הינה עוצמתית, גמישה, </w:t>
      </w:r>
      <w:r w:rsidR="004A44B5" w:rsidRPr="004A6A9B">
        <w:rPr>
          <w:rFonts w:cs="David" w:hint="cs"/>
          <w:rtl/>
        </w:rPr>
        <w:t>ו</w:t>
      </w:r>
      <w:r w:rsidRPr="004A6A9B">
        <w:rPr>
          <w:rFonts w:cs="David"/>
          <w:rtl/>
        </w:rPr>
        <w:t xml:space="preserve">מבצעת בדיוק </w:t>
      </w:r>
      <w:r w:rsidR="004A44B5" w:rsidRPr="004A6A9B">
        <w:rPr>
          <w:rFonts w:cs="David" w:hint="cs"/>
          <w:rtl/>
        </w:rPr>
        <w:t>רצון המשתמש.</w:t>
      </w:r>
      <w:r w:rsidR="004A44B5" w:rsidRPr="004A6A9B">
        <w:rPr>
          <w:rFonts w:cs="David" w:hint="cs"/>
          <w:rtl/>
        </w:rPr>
        <w:br/>
      </w:r>
      <w:r w:rsidRPr="004A6A9B">
        <w:rPr>
          <w:rFonts w:cs="David"/>
          <w:rtl/>
        </w:rPr>
        <w:t xml:space="preserve">האם זה אומר ש- </w:t>
      </w:r>
      <w:r w:rsidRPr="004A6A9B">
        <w:rPr>
          <w:rFonts w:cs="David"/>
        </w:rPr>
        <w:t>Nagios</w:t>
      </w:r>
      <w:r w:rsidRPr="004A6A9B">
        <w:rPr>
          <w:rFonts w:cs="David"/>
          <w:rtl/>
        </w:rPr>
        <w:t xml:space="preserve"> מושלמת? לא בהכ</w:t>
      </w:r>
      <w:r w:rsidR="004A44B5" w:rsidRPr="004A6A9B">
        <w:rPr>
          <w:rFonts w:cs="David"/>
          <w:rtl/>
        </w:rPr>
        <w:t>רח. התוכנה מעט מורכבת ומסורבלת להגדרה</w:t>
      </w:r>
      <w:r w:rsidR="004A44B5" w:rsidRPr="004A6A9B">
        <w:rPr>
          <w:rFonts w:cs="David" w:hint="cs"/>
          <w:rtl/>
        </w:rPr>
        <w:t>,</w:t>
      </w:r>
      <w:r w:rsidRPr="004A6A9B">
        <w:rPr>
          <w:rFonts w:cs="David"/>
          <w:rtl/>
        </w:rPr>
        <w:t xml:space="preserve"> </w:t>
      </w:r>
      <w:r w:rsidRPr="004A6A9B">
        <w:rPr>
          <w:rFonts w:cs="David" w:hint="cs"/>
          <w:rtl/>
        </w:rPr>
        <w:t>ועשויה</w:t>
      </w:r>
      <w:r w:rsidRPr="004A6A9B">
        <w:rPr>
          <w:rFonts w:cs="David"/>
          <w:rtl/>
        </w:rPr>
        <w:t xml:space="preserve"> לגרום לכמה מנהלי רשתות להסמיק ולברוח, אך יחד עם זאת התוכנה שווה את</w:t>
      </w:r>
      <w:r w:rsidR="004A44B5" w:rsidRPr="004A6A9B">
        <w:rPr>
          <w:rFonts w:cs="David"/>
          <w:rtl/>
        </w:rPr>
        <w:t xml:space="preserve"> כל זמן ההשקעה בלימודה ובהכרתה.</w:t>
      </w:r>
      <w:r w:rsidRPr="004A6A9B">
        <w:rPr>
          <w:rFonts w:cs="David"/>
          <w:rtl/>
        </w:rPr>
        <w:br/>
        <w:t xml:space="preserve">מה מציעה </w:t>
      </w:r>
      <w:r w:rsidRPr="004A6A9B">
        <w:rPr>
          <w:rFonts w:cs="David"/>
        </w:rPr>
        <w:t>Nagios</w:t>
      </w:r>
      <w:r w:rsidRPr="004A6A9B">
        <w:rPr>
          <w:rFonts w:cs="David"/>
          <w:rtl/>
        </w:rPr>
        <w:t>?</w:t>
      </w:r>
      <w:r w:rsidR="004A44B5" w:rsidRPr="004A6A9B">
        <w:rPr>
          <w:rFonts w:cs="David"/>
          <w:rtl/>
        </w:rPr>
        <w:br/>
      </w:r>
      <w:r w:rsidRPr="004A6A9B">
        <w:rPr>
          <w:rFonts w:cs="David"/>
          <w:rtl/>
        </w:rPr>
        <w:t>להלן מספר מאפיינים:</w:t>
      </w:r>
      <w:r w:rsidRPr="004A6A9B">
        <w:rPr>
          <w:rFonts w:cs="David"/>
          <w:rtl/>
        </w:rPr>
        <w:br/>
        <w:t>- ניטור שירותי תקשורת (</w:t>
      </w:r>
      <w:r w:rsidRPr="004A6A9B">
        <w:rPr>
          <w:rFonts w:cs="David"/>
        </w:rPr>
        <w:t>SMTP</w:t>
      </w:r>
      <w:r w:rsidRPr="004A6A9B">
        <w:rPr>
          <w:rFonts w:cs="David"/>
          <w:rtl/>
        </w:rPr>
        <w:t xml:space="preserve">, </w:t>
      </w:r>
      <w:r w:rsidRPr="004A6A9B">
        <w:rPr>
          <w:rFonts w:cs="David"/>
        </w:rPr>
        <w:t>POP3, HTTP, Ping</w:t>
      </w:r>
      <w:r w:rsidRPr="004A6A9B">
        <w:rPr>
          <w:rFonts w:cs="David"/>
          <w:rtl/>
        </w:rPr>
        <w:t xml:space="preserve"> ועוד...)</w:t>
      </w:r>
      <w:r w:rsidRPr="004A6A9B">
        <w:rPr>
          <w:rFonts w:cs="David"/>
          <w:rtl/>
        </w:rPr>
        <w:br/>
        <w:t>- ניטור משאבי שרתים.</w:t>
      </w:r>
      <w:r w:rsidRPr="004A6A9B">
        <w:rPr>
          <w:rFonts w:cs="David"/>
          <w:rtl/>
        </w:rPr>
        <w:br/>
        <w:t>- בדיקת שירותים בצורה מקבילית.</w:t>
      </w:r>
      <w:r w:rsidRPr="004A6A9B">
        <w:rPr>
          <w:rFonts w:cs="David"/>
          <w:rtl/>
        </w:rPr>
        <w:br/>
        <w:t xml:space="preserve">- </w:t>
      </w:r>
      <w:r w:rsidRPr="004A6A9B">
        <w:rPr>
          <w:rFonts w:cs="David" w:hint="cs"/>
          <w:rtl/>
        </w:rPr>
        <w:t>היררכיה</w:t>
      </w:r>
      <w:r w:rsidRPr="004A6A9B">
        <w:rPr>
          <w:rFonts w:cs="David"/>
          <w:rtl/>
        </w:rPr>
        <w:t xml:space="preserve"> טופולוגית של הרשת.</w:t>
      </w:r>
      <w:r w:rsidRPr="004A6A9B">
        <w:rPr>
          <w:rFonts w:cs="David"/>
          <w:rtl/>
        </w:rPr>
        <w:br/>
        <w:t>- התראות והודעות על מצב המערכות.</w:t>
      </w:r>
      <w:r w:rsidRPr="004A6A9B">
        <w:rPr>
          <w:rFonts w:cs="David"/>
          <w:rtl/>
        </w:rPr>
        <w:br/>
        <w:t>- אירועים.</w:t>
      </w:r>
      <w:r w:rsidRPr="004A6A9B">
        <w:rPr>
          <w:rFonts w:cs="David"/>
          <w:rtl/>
        </w:rPr>
        <w:br/>
        <w:t xml:space="preserve">- ממשק </w:t>
      </w:r>
      <w:r w:rsidRPr="004A6A9B">
        <w:rPr>
          <w:rFonts w:cs="David"/>
        </w:rPr>
        <w:t>Web</w:t>
      </w:r>
      <w:r w:rsidRPr="004A6A9B">
        <w:rPr>
          <w:rFonts w:cs="David"/>
          <w:rtl/>
        </w:rPr>
        <w:t xml:space="preserve"> לניהול ולבקרה</w:t>
      </w:r>
      <w:r w:rsidR="004A44B5" w:rsidRPr="004A6A9B">
        <w:rPr>
          <w:rFonts w:cs="David" w:hint="cs"/>
          <w:rtl/>
        </w:rPr>
        <w:t>.</w:t>
      </w:r>
      <w:r w:rsidRPr="004A6A9B">
        <w:rPr>
          <w:rFonts w:cs="David"/>
          <w:rtl/>
        </w:rPr>
        <w:br/>
        <w:t>- פיתוח והטמעה של תוספים (</w:t>
      </w:r>
      <w:r w:rsidRPr="004A6A9B">
        <w:rPr>
          <w:rFonts w:cs="David"/>
        </w:rPr>
        <w:t>Plug-ins</w:t>
      </w:r>
      <w:r w:rsidRPr="004A6A9B">
        <w:rPr>
          <w:rFonts w:cs="David"/>
          <w:rtl/>
        </w:rPr>
        <w:t>)</w:t>
      </w:r>
      <w:r w:rsidR="004A44B5" w:rsidRPr="004A6A9B">
        <w:rPr>
          <w:rFonts w:cs="David" w:hint="cs"/>
          <w:rtl/>
        </w:rPr>
        <w:t>.</w:t>
      </w:r>
    </w:p>
    <w:p w:rsidR="00A950B4" w:rsidRPr="004A6A9B" w:rsidRDefault="00A950B4" w:rsidP="004A44B5">
      <w:pPr>
        <w:spacing w:line="360" w:lineRule="auto"/>
        <w:rPr>
          <w:rFonts w:cs="David"/>
          <w:rtl/>
        </w:rPr>
      </w:pPr>
      <w:r w:rsidRPr="004A6A9B">
        <w:rPr>
          <w:rFonts w:cs="David"/>
          <w:rtl/>
        </w:rPr>
        <w:br/>
        <w:t xml:space="preserve">באמצעות </w:t>
      </w:r>
      <w:r w:rsidRPr="004A6A9B">
        <w:rPr>
          <w:rFonts w:cs="David"/>
        </w:rPr>
        <w:t>Nagios</w:t>
      </w:r>
      <w:r w:rsidRPr="004A6A9B">
        <w:rPr>
          <w:rFonts w:cs="David"/>
          <w:rtl/>
        </w:rPr>
        <w:t xml:space="preserve"> ניתן לנטר ציודי תקשורת כגון מתגים ונתבים. ניטור שרתי לינוקס, יוניקס, סולאריס ו- </w:t>
      </w:r>
      <w:r w:rsidRPr="004A6A9B">
        <w:rPr>
          <w:rFonts w:cs="David"/>
        </w:rPr>
        <w:t>Windows</w:t>
      </w:r>
      <w:r w:rsidRPr="004A6A9B">
        <w:rPr>
          <w:rFonts w:cs="David"/>
          <w:rtl/>
        </w:rPr>
        <w:t xml:space="preserve">, ניטור אפליקטיבי כדוגמת ניטור שרתי בסיסי נתונים </w:t>
      </w:r>
      <w:r w:rsidRPr="004A6A9B">
        <w:rPr>
          <w:rFonts w:cs="David"/>
        </w:rPr>
        <w:t>Oracle, MySQL, Microsoft SQL Server</w:t>
      </w:r>
      <w:r w:rsidRPr="004A6A9B">
        <w:rPr>
          <w:rFonts w:cs="David"/>
          <w:rtl/>
        </w:rPr>
        <w:t xml:space="preserve"> ואפילו אתרי אינטרנט.</w:t>
      </w:r>
    </w:p>
    <w:p w:rsidR="00C50872" w:rsidRDefault="004A44B5" w:rsidP="004A44B5">
      <w:pPr>
        <w:spacing w:line="360" w:lineRule="auto"/>
        <w:rPr>
          <w:rFonts w:cs="David"/>
          <w:rtl/>
        </w:rPr>
      </w:pPr>
      <w:r w:rsidRPr="004A6A9B">
        <w:rPr>
          <w:rFonts w:cs="David" w:hint="cs"/>
          <w:rtl/>
        </w:rPr>
        <w:t>למעשה, מערכת ה-</w:t>
      </w:r>
      <w:r w:rsidRPr="004A6A9B">
        <w:rPr>
          <w:rFonts w:cs="David" w:hint="cs"/>
        </w:rPr>
        <w:t>N</w:t>
      </w:r>
      <w:r w:rsidRPr="004A6A9B">
        <w:rPr>
          <w:rFonts w:cs="David"/>
        </w:rPr>
        <w:t>agios</w:t>
      </w:r>
      <w:r w:rsidRPr="004A6A9B">
        <w:rPr>
          <w:rFonts w:cs="David" w:hint="cs"/>
          <w:rtl/>
        </w:rPr>
        <w:t xml:space="preserve"> מוצעת כפיתרון חינמי הניתן לשינוי והתאמה עבור ארגונים המבקשים להגדיל את אמינות השרתים שלהם בכך שיוכלו להתמודד עם כל מצב אפשרי במהירות וביעילות.</w:t>
      </w:r>
    </w:p>
    <w:p w:rsidR="004A6A9B" w:rsidRDefault="004A6A9B" w:rsidP="004A44B5">
      <w:pPr>
        <w:spacing w:line="360" w:lineRule="auto"/>
        <w:rPr>
          <w:rFonts w:cs="David" w:hint="cs"/>
          <w:rtl/>
        </w:rPr>
      </w:pPr>
    </w:p>
    <w:p w:rsidR="00D55BAD" w:rsidRDefault="00D55BAD" w:rsidP="004A44B5">
      <w:pPr>
        <w:spacing w:line="360" w:lineRule="auto"/>
        <w:rPr>
          <w:rFonts w:cs="David" w:hint="cs"/>
          <w:rtl/>
        </w:rPr>
      </w:pPr>
    </w:p>
    <w:p w:rsidR="00D55BAD" w:rsidRDefault="00D55BAD" w:rsidP="004A44B5">
      <w:pPr>
        <w:spacing w:line="360" w:lineRule="auto"/>
        <w:rPr>
          <w:rFonts w:cs="David" w:hint="cs"/>
          <w:rtl/>
        </w:rPr>
      </w:pPr>
    </w:p>
    <w:p w:rsidR="00D55BAD" w:rsidRDefault="00D55BAD" w:rsidP="004A44B5">
      <w:pPr>
        <w:spacing w:line="360" w:lineRule="auto"/>
        <w:rPr>
          <w:rFonts w:cs="David" w:hint="cs"/>
          <w:rtl/>
        </w:rPr>
      </w:pPr>
    </w:p>
    <w:p w:rsidR="00D55BAD" w:rsidRPr="004A6A9B" w:rsidRDefault="00D55BAD" w:rsidP="004A44B5">
      <w:pPr>
        <w:spacing w:line="360" w:lineRule="auto"/>
        <w:rPr>
          <w:rFonts w:cs="David"/>
          <w:rtl/>
        </w:rPr>
      </w:pPr>
    </w:p>
    <w:p w:rsidR="00150166" w:rsidRDefault="00D55BAD" w:rsidP="00C7095F">
      <w:pPr>
        <w:pStyle w:val="a8"/>
        <w:numPr>
          <w:ilvl w:val="0"/>
          <w:numId w:val="15"/>
        </w:numPr>
        <w:rPr>
          <w:sz w:val="40"/>
          <w:szCs w:val="40"/>
          <w:rtl/>
        </w:rPr>
      </w:pPr>
      <w:r>
        <w:rPr>
          <w:rFonts w:hint="cs"/>
          <w:sz w:val="40"/>
          <w:szCs w:val="40"/>
          <w:rtl/>
        </w:rPr>
        <w:lastRenderedPageBreak/>
        <w:t xml:space="preserve"> </w:t>
      </w:r>
      <w:r w:rsidR="00150166" w:rsidRPr="00D238B2">
        <w:rPr>
          <w:rFonts w:hint="cs"/>
          <w:sz w:val="40"/>
          <w:szCs w:val="40"/>
          <w:rtl/>
        </w:rPr>
        <w:t>מסקנות מן הפתרון והמימוש</w:t>
      </w:r>
    </w:p>
    <w:p w:rsidR="00150166" w:rsidRPr="00BA2CD8" w:rsidRDefault="00150166" w:rsidP="00150166">
      <w:pPr>
        <w:rPr>
          <w:rtl/>
        </w:rPr>
      </w:pPr>
    </w:p>
    <w:p w:rsidR="00A91145" w:rsidRDefault="00150166" w:rsidP="00A91145">
      <w:pPr>
        <w:pStyle w:val="af0"/>
        <w:numPr>
          <w:ilvl w:val="0"/>
          <w:numId w:val="1"/>
        </w:numPr>
        <w:spacing w:line="360" w:lineRule="auto"/>
        <w:rPr>
          <w:rFonts w:cs="David"/>
        </w:rPr>
      </w:pPr>
      <w:r w:rsidRPr="004A6A9B">
        <w:rPr>
          <w:rFonts w:cs="David" w:hint="cs"/>
          <w:rtl/>
        </w:rPr>
        <w:t>מלכתחילה תוכנן הפרויקט לעסוק בניטור ציוד התקשורת השונה וביצוע ממשק גרפי נוח ופשוט לשימוש אשר יחליף את ממשק ה-</w:t>
      </w:r>
      <w:r w:rsidRPr="004A6A9B">
        <w:rPr>
          <w:rFonts w:cs="David"/>
        </w:rPr>
        <w:t xml:space="preserve">Nagios </w:t>
      </w:r>
      <w:r w:rsidRPr="004A6A9B">
        <w:rPr>
          <w:rFonts w:cs="David" w:hint="cs"/>
          <w:rtl/>
        </w:rPr>
        <w:t xml:space="preserve"> שהינו בעל פונקציונאליות בסיסית ביותר.</w:t>
      </w:r>
      <w:r w:rsidRPr="004A6A9B">
        <w:rPr>
          <w:rFonts w:cs="David"/>
          <w:rtl/>
        </w:rPr>
        <w:br/>
      </w:r>
      <w:r w:rsidRPr="004A6A9B">
        <w:rPr>
          <w:rFonts w:cs="David" w:hint="cs"/>
          <w:rtl/>
        </w:rPr>
        <w:t xml:space="preserve">לאחר שנמצא כי קיים </w:t>
      </w:r>
      <w:r w:rsidRPr="004A6A9B">
        <w:rPr>
          <w:rFonts w:cs="David" w:hint="cs"/>
        </w:rPr>
        <w:t>GUI</w:t>
      </w:r>
      <w:r w:rsidRPr="004A6A9B">
        <w:rPr>
          <w:rFonts w:cs="David" w:hint="cs"/>
          <w:rtl/>
        </w:rPr>
        <w:t xml:space="preserve"> אשר מציע את כל הפונקציונאליות הנדרשת, והוא מבו</w:t>
      </w:r>
      <w:r w:rsidR="004167D4" w:rsidRPr="004A6A9B">
        <w:rPr>
          <w:rFonts w:cs="David" w:hint="cs"/>
          <w:rtl/>
        </w:rPr>
        <w:t>סס קוד פתוח לכן הוחלט להשתמש בו, להוסיף את ניטור השרתים לפרויקט, ובכך להרחיב את הפרויקט ולהציע לצוות התשתיות מערכת ניטור רחבה וכוללת יותר.</w:t>
      </w:r>
      <w:r w:rsidRPr="004A6A9B">
        <w:rPr>
          <w:rFonts w:cs="David"/>
          <w:rtl/>
        </w:rPr>
        <w:br/>
      </w:r>
      <w:r w:rsidR="004167D4" w:rsidRPr="004A6A9B">
        <w:rPr>
          <w:rFonts w:cs="David" w:hint="cs"/>
          <w:rtl/>
        </w:rPr>
        <w:t>הפרויקט שלי מ</w:t>
      </w:r>
      <w:r w:rsidRPr="004A6A9B">
        <w:rPr>
          <w:rFonts w:cs="David" w:hint="cs"/>
          <w:rtl/>
        </w:rPr>
        <w:t>תמקד בניטור השרתים.</w:t>
      </w:r>
    </w:p>
    <w:p w:rsidR="005E630C" w:rsidRPr="004A6A9B" w:rsidRDefault="005E630C" w:rsidP="005E630C">
      <w:pPr>
        <w:pStyle w:val="af0"/>
        <w:spacing w:line="360" w:lineRule="auto"/>
        <w:rPr>
          <w:rFonts w:cs="David"/>
        </w:rPr>
      </w:pPr>
    </w:p>
    <w:p w:rsidR="00150166" w:rsidRDefault="00150166" w:rsidP="00150166">
      <w:pPr>
        <w:pStyle w:val="af0"/>
        <w:numPr>
          <w:ilvl w:val="0"/>
          <w:numId w:val="3"/>
        </w:numPr>
        <w:spacing w:line="360" w:lineRule="auto"/>
        <w:rPr>
          <w:rFonts w:cs="David"/>
        </w:rPr>
      </w:pPr>
      <w:r w:rsidRPr="004A6A9B">
        <w:rPr>
          <w:rFonts w:cs="David" w:hint="cs"/>
          <w:rtl/>
        </w:rPr>
        <w:t xml:space="preserve">דרך ניטור שרתי </w:t>
      </w:r>
      <w:r w:rsidRPr="004A6A9B">
        <w:rPr>
          <w:rFonts w:cs="David"/>
        </w:rPr>
        <w:t>Linux</w:t>
      </w:r>
      <w:r w:rsidRPr="004A6A9B">
        <w:rPr>
          <w:rFonts w:cs="David" w:hint="cs"/>
          <w:rtl/>
        </w:rPr>
        <w:t xml:space="preserve"> שונה מדרך ניטור שרתי </w:t>
      </w:r>
      <w:r w:rsidRPr="004A6A9B">
        <w:rPr>
          <w:rFonts w:cs="David"/>
        </w:rPr>
        <w:t>Windows</w:t>
      </w:r>
      <w:r w:rsidRPr="004A6A9B">
        <w:rPr>
          <w:rFonts w:cs="David" w:hint="cs"/>
          <w:rtl/>
        </w:rPr>
        <w:t>.</w:t>
      </w:r>
    </w:p>
    <w:p w:rsidR="005E630C" w:rsidRPr="004A6A9B" w:rsidRDefault="005E630C" w:rsidP="005E630C">
      <w:pPr>
        <w:pStyle w:val="af0"/>
        <w:spacing w:line="360" w:lineRule="auto"/>
        <w:rPr>
          <w:rFonts w:cs="David"/>
        </w:rPr>
      </w:pPr>
    </w:p>
    <w:p w:rsidR="0004785A" w:rsidRDefault="0004785A" w:rsidP="00150166">
      <w:pPr>
        <w:pStyle w:val="af0"/>
        <w:numPr>
          <w:ilvl w:val="0"/>
          <w:numId w:val="3"/>
        </w:numPr>
        <w:spacing w:line="360" w:lineRule="auto"/>
        <w:rPr>
          <w:rFonts w:cs="David"/>
        </w:rPr>
      </w:pPr>
      <w:r w:rsidRPr="004A6A9B">
        <w:rPr>
          <w:rFonts w:cs="David" w:hint="cs"/>
          <w:rtl/>
        </w:rPr>
        <w:t>הקמת מערכת ה-</w:t>
      </w:r>
      <w:r w:rsidRPr="004A6A9B">
        <w:rPr>
          <w:rFonts w:cs="David"/>
        </w:rPr>
        <w:t>Nagios</w:t>
      </w:r>
      <w:r w:rsidRPr="004A6A9B">
        <w:rPr>
          <w:rFonts w:cs="David" w:hint="cs"/>
          <w:rtl/>
        </w:rPr>
        <w:t xml:space="preserve"> כרוכה בעריכת קבצי קונפיגורציה רבים במערכת, בהתקנות </w:t>
      </w:r>
      <w:r w:rsidRPr="004A6A9B">
        <w:rPr>
          <w:rFonts w:cs="David"/>
        </w:rPr>
        <w:t>add-ons</w:t>
      </w:r>
      <w:r w:rsidRPr="004A6A9B">
        <w:rPr>
          <w:rFonts w:cs="David" w:hint="cs"/>
          <w:rtl/>
        </w:rPr>
        <w:t xml:space="preserve"> על כל השרתים, וביצירת קובץ קונפיגורציה עבור כל אחד מהם המגדיר את התכונות השונות שיש לנטר בשרת זה.</w:t>
      </w:r>
    </w:p>
    <w:p w:rsidR="005E630C" w:rsidRPr="004A6A9B" w:rsidRDefault="005E630C" w:rsidP="005E630C">
      <w:pPr>
        <w:pStyle w:val="af0"/>
        <w:spacing w:line="360" w:lineRule="auto"/>
        <w:rPr>
          <w:rFonts w:cs="David"/>
        </w:rPr>
      </w:pPr>
    </w:p>
    <w:p w:rsidR="00784C44" w:rsidRDefault="001F52E8" w:rsidP="00784C44">
      <w:pPr>
        <w:pStyle w:val="af0"/>
        <w:numPr>
          <w:ilvl w:val="0"/>
          <w:numId w:val="3"/>
        </w:numPr>
        <w:spacing w:line="360" w:lineRule="auto"/>
        <w:rPr>
          <w:rFonts w:cs="David" w:hint="cs"/>
        </w:rPr>
      </w:pPr>
      <w:r w:rsidRPr="004A6A9B">
        <w:rPr>
          <w:rFonts w:cs="David" w:hint="cs"/>
          <w:rtl/>
        </w:rPr>
        <w:t xml:space="preserve">כל שרת אשר מעוניינים לנטר דורש יצירת קובץ קונפיגורציה המותאם אליו, לכן </w:t>
      </w:r>
      <w:r w:rsidR="004A388C" w:rsidRPr="004A6A9B">
        <w:rPr>
          <w:rFonts w:cs="David" w:hint="cs"/>
          <w:rtl/>
        </w:rPr>
        <w:t>כדאי</w:t>
      </w:r>
      <w:r w:rsidR="00930C40" w:rsidRPr="004A6A9B">
        <w:rPr>
          <w:rFonts w:cs="David" w:hint="cs"/>
          <w:rtl/>
        </w:rPr>
        <w:t xml:space="preserve"> ל</w:t>
      </w:r>
      <w:r w:rsidRPr="004A6A9B">
        <w:rPr>
          <w:rFonts w:cs="David" w:hint="cs"/>
          <w:rtl/>
        </w:rPr>
        <w:t>כת</w:t>
      </w:r>
      <w:r w:rsidR="00930C40" w:rsidRPr="004A6A9B">
        <w:rPr>
          <w:rFonts w:cs="David" w:hint="cs"/>
          <w:rtl/>
        </w:rPr>
        <w:t>ו</w:t>
      </w:r>
      <w:r w:rsidRPr="004A6A9B">
        <w:rPr>
          <w:rFonts w:cs="David" w:hint="cs"/>
          <w:rtl/>
        </w:rPr>
        <w:t xml:space="preserve">ב תוכנה אשר מבקשת מהמשתמש את פרטי השרת (שרת </w:t>
      </w:r>
      <w:r w:rsidRPr="004A6A9B">
        <w:rPr>
          <w:rFonts w:cs="David"/>
        </w:rPr>
        <w:t>windows/Linux</w:t>
      </w:r>
      <w:r w:rsidRPr="004A6A9B">
        <w:rPr>
          <w:rFonts w:cs="David" w:hint="cs"/>
          <w:rtl/>
        </w:rPr>
        <w:t xml:space="preserve">, כתובת </w:t>
      </w:r>
      <w:r w:rsidR="00A35A94" w:rsidRPr="004A6A9B">
        <w:rPr>
          <w:rFonts w:cs="David" w:hint="cs"/>
        </w:rPr>
        <w:t>IP</w:t>
      </w:r>
      <w:r w:rsidRPr="004A6A9B">
        <w:rPr>
          <w:rFonts w:cs="David" w:hint="cs"/>
          <w:rtl/>
        </w:rPr>
        <w:t xml:space="preserve"> ושם השרת) ואת התכונות והשירותים אשר יש לנטר, והיא יוצרת</w:t>
      </w:r>
      <w:r w:rsidR="004A388C" w:rsidRPr="004A6A9B">
        <w:rPr>
          <w:rFonts w:cs="David" w:hint="cs"/>
          <w:rtl/>
        </w:rPr>
        <w:t xml:space="preserve"> באופן אוטומטי קובץ קונפיגורציה וזאת מאחר וקיימים שרתים רבים במכללה.</w:t>
      </w:r>
    </w:p>
    <w:p w:rsidR="00784C44" w:rsidRPr="00784C44" w:rsidRDefault="00784C44" w:rsidP="00784C44">
      <w:pPr>
        <w:pStyle w:val="af0"/>
        <w:rPr>
          <w:rFonts w:cs="David" w:hint="cs"/>
          <w:rtl/>
        </w:rPr>
      </w:pPr>
    </w:p>
    <w:p w:rsidR="00784C44" w:rsidRPr="00784C44" w:rsidRDefault="00784C44" w:rsidP="00784C44">
      <w:pPr>
        <w:pStyle w:val="af0"/>
        <w:numPr>
          <w:ilvl w:val="0"/>
          <w:numId w:val="3"/>
        </w:numPr>
        <w:autoSpaceDE w:val="0"/>
        <w:autoSpaceDN w:val="0"/>
        <w:adjustRightInd w:val="0"/>
        <w:spacing w:after="0" w:line="360" w:lineRule="auto"/>
        <w:rPr>
          <w:rFonts w:cs="David"/>
        </w:rPr>
      </w:pPr>
      <w:r>
        <w:rPr>
          <w:rFonts w:cs="David" w:hint="cs"/>
          <w:rtl/>
        </w:rPr>
        <w:t xml:space="preserve">הפרויקט דרש הקמת מערכת חדשה שלא הייתה מוכרת לי עד כה. </w:t>
      </w:r>
      <w:r w:rsidRPr="00784C44">
        <w:rPr>
          <w:rFonts w:cs="David"/>
          <w:rtl/>
        </w:rPr>
        <w:t>ההתמודדות</w:t>
      </w:r>
      <w:r w:rsidRPr="00784C44">
        <w:rPr>
          <w:rFonts w:cs="David"/>
        </w:rPr>
        <w:t xml:space="preserve"> </w:t>
      </w:r>
      <w:r w:rsidRPr="00784C44">
        <w:rPr>
          <w:rFonts w:cs="David"/>
          <w:rtl/>
        </w:rPr>
        <w:t>עם</w:t>
      </w:r>
      <w:r w:rsidRPr="00784C44">
        <w:rPr>
          <w:rFonts w:cs="David"/>
        </w:rPr>
        <w:t xml:space="preserve"> </w:t>
      </w:r>
      <w:r>
        <w:rPr>
          <w:rFonts w:cs="David" w:hint="cs"/>
          <w:rtl/>
        </w:rPr>
        <w:t xml:space="preserve">הקמתה </w:t>
      </w:r>
      <w:r>
        <w:rPr>
          <w:rFonts w:cs="David"/>
          <w:rtl/>
        </w:rPr>
        <w:t>נת</w:t>
      </w:r>
      <w:r>
        <w:rPr>
          <w:rFonts w:cs="David" w:hint="cs"/>
          <w:rtl/>
        </w:rPr>
        <w:t>נה</w:t>
      </w:r>
      <w:r w:rsidRPr="00784C44">
        <w:rPr>
          <w:rFonts w:cs="David"/>
        </w:rPr>
        <w:t xml:space="preserve"> </w:t>
      </w:r>
      <w:r w:rsidRPr="00784C44">
        <w:rPr>
          <w:rFonts w:cs="David"/>
          <w:rtl/>
        </w:rPr>
        <w:t>לי</w:t>
      </w:r>
      <w:r w:rsidRPr="00784C44">
        <w:rPr>
          <w:rFonts w:cs="David"/>
        </w:rPr>
        <w:t xml:space="preserve"> </w:t>
      </w:r>
      <w:r w:rsidRPr="00784C44">
        <w:rPr>
          <w:rFonts w:cs="David"/>
          <w:rtl/>
        </w:rPr>
        <w:t>המון</w:t>
      </w:r>
      <w:r w:rsidRPr="00784C44">
        <w:rPr>
          <w:rFonts w:cs="David"/>
        </w:rPr>
        <w:t xml:space="preserve"> </w:t>
      </w:r>
      <w:r w:rsidRPr="00784C44">
        <w:rPr>
          <w:rFonts w:cs="David"/>
          <w:rtl/>
        </w:rPr>
        <w:t>ביטחון</w:t>
      </w:r>
      <w:r w:rsidRPr="00784C44">
        <w:rPr>
          <w:rFonts w:cs="David"/>
        </w:rPr>
        <w:t xml:space="preserve"> </w:t>
      </w:r>
      <w:r w:rsidRPr="00784C44">
        <w:rPr>
          <w:rFonts w:cs="David"/>
          <w:rtl/>
        </w:rPr>
        <w:t>עצמי</w:t>
      </w:r>
      <w:r w:rsidRPr="00784C44">
        <w:rPr>
          <w:rFonts w:cs="David"/>
        </w:rPr>
        <w:t xml:space="preserve"> </w:t>
      </w:r>
      <w:r w:rsidRPr="00784C44">
        <w:rPr>
          <w:rFonts w:cs="David"/>
          <w:rtl/>
        </w:rPr>
        <w:t>ללמוד</w:t>
      </w:r>
      <w:r w:rsidRPr="00784C44">
        <w:rPr>
          <w:rFonts w:cs="David"/>
        </w:rPr>
        <w:t xml:space="preserve"> </w:t>
      </w:r>
      <w:r w:rsidRPr="00784C44">
        <w:rPr>
          <w:rFonts w:cs="David"/>
          <w:rtl/>
        </w:rPr>
        <w:t>תחומים</w:t>
      </w:r>
      <w:r w:rsidRPr="00784C44">
        <w:rPr>
          <w:rFonts w:cs="David"/>
        </w:rPr>
        <w:t xml:space="preserve"> </w:t>
      </w:r>
      <w:r w:rsidRPr="00784C44">
        <w:rPr>
          <w:rFonts w:cs="David"/>
          <w:rtl/>
        </w:rPr>
        <w:t>חדשים</w:t>
      </w:r>
      <w:r w:rsidRPr="00784C44">
        <w:rPr>
          <w:rFonts w:cs="David"/>
        </w:rPr>
        <w:t xml:space="preserve"> </w:t>
      </w:r>
      <w:r w:rsidRPr="00784C44">
        <w:rPr>
          <w:rFonts w:cs="David"/>
          <w:rtl/>
        </w:rPr>
        <w:t>שאף</w:t>
      </w:r>
      <w:r w:rsidRPr="00784C44">
        <w:rPr>
          <w:rFonts w:cs="David"/>
        </w:rPr>
        <w:t xml:space="preserve"> </w:t>
      </w:r>
      <w:r w:rsidRPr="00784C44">
        <w:rPr>
          <w:rFonts w:cs="David"/>
          <w:rtl/>
        </w:rPr>
        <w:t>פעם</w:t>
      </w:r>
      <w:r w:rsidRPr="00784C44">
        <w:rPr>
          <w:rFonts w:cs="David"/>
        </w:rPr>
        <w:t xml:space="preserve"> </w:t>
      </w:r>
      <w:r w:rsidRPr="00784C44">
        <w:rPr>
          <w:rFonts w:cs="David"/>
          <w:rtl/>
        </w:rPr>
        <w:t>לא</w:t>
      </w:r>
      <w:r w:rsidRPr="00784C44">
        <w:rPr>
          <w:rFonts w:cs="David"/>
        </w:rPr>
        <w:t xml:space="preserve"> </w:t>
      </w:r>
      <w:r w:rsidRPr="00784C44">
        <w:rPr>
          <w:rFonts w:cs="David"/>
          <w:rtl/>
        </w:rPr>
        <w:t>הכרתי</w:t>
      </w:r>
      <w:r w:rsidRPr="00784C44">
        <w:rPr>
          <w:rFonts w:cs="David"/>
        </w:rPr>
        <w:t xml:space="preserve"> </w:t>
      </w:r>
      <w:r w:rsidRPr="00784C44">
        <w:rPr>
          <w:rFonts w:cs="David"/>
          <w:rtl/>
        </w:rPr>
        <w:t>ואני</w:t>
      </w:r>
      <w:r w:rsidRPr="00784C44">
        <w:rPr>
          <w:rFonts w:cs="David"/>
        </w:rPr>
        <w:t xml:space="preserve"> </w:t>
      </w:r>
      <w:r w:rsidRPr="00784C44">
        <w:rPr>
          <w:rFonts w:cs="David"/>
          <w:rtl/>
        </w:rPr>
        <w:t>משוכנע</w:t>
      </w:r>
      <w:r w:rsidRPr="00784C44">
        <w:rPr>
          <w:rFonts w:cs="David" w:hint="cs"/>
          <w:rtl/>
        </w:rPr>
        <w:t>ת</w:t>
      </w:r>
      <w:r w:rsidRPr="00784C44">
        <w:rPr>
          <w:rFonts w:cs="David"/>
        </w:rPr>
        <w:t xml:space="preserve"> </w:t>
      </w:r>
      <w:r w:rsidRPr="00784C44">
        <w:rPr>
          <w:rFonts w:cs="David"/>
          <w:rtl/>
        </w:rPr>
        <w:t>שזה</w:t>
      </w:r>
      <w:r w:rsidRPr="00784C44">
        <w:rPr>
          <w:rFonts w:cs="David"/>
        </w:rPr>
        <w:t xml:space="preserve"> </w:t>
      </w:r>
      <w:r w:rsidRPr="00784C44">
        <w:rPr>
          <w:rFonts w:cs="David"/>
          <w:rtl/>
        </w:rPr>
        <w:t>יתרום</w:t>
      </w:r>
      <w:r w:rsidRPr="00784C44">
        <w:rPr>
          <w:rFonts w:cs="David"/>
        </w:rPr>
        <w:t xml:space="preserve"> </w:t>
      </w:r>
      <w:r w:rsidRPr="00784C44">
        <w:rPr>
          <w:rFonts w:cs="David"/>
          <w:rtl/>
        </w:rPr>
        <w:t>לי</w:t>
      </w:r>
      <w:r w:rsidRPr="00784C44">
        <w:rPr>
          <w:rFonts w:cs="David"/>
        </w:rPr>
        <w:t xml:space="preserve"> </w:t>
      </w:r>
      <w:r w:rsidRPr="00784C44">
        <w:rPr>
          <w:rFonts w:cs="David"/>
          <w:rtl/>
        </w:rPr>
        <w:t>רבות</w:t>
      </w:r>
      <w:r w:rsidRPr="00784C44">
        <w:rPr>
          <w:rFonts w:cs="David"/>
        </w:rPr>
        <w:t xml:space="preserve"> </w:t>
      </w:r>
      <w:r w:rsidRPr="00784C44">
        <w:rPr>
          <w:rFonts w:cs="David"/>
          <w:rtl/>
        </w:rPr>
        <w:t>בהמשך</w:t>
      </w:r>
      <w:r w:rsidRPr="00784C44">
        <w:rPr>
          <w:rFonts w:cs="David" w:hint="cs"/>
          <w:rtl/>
        </w:rPr>
        <w:t>.</w:t>
      </w:r>
    </w:p>
    <w:p w:rsidR="00150166" w:rsidRDefault="00150166" w:rsidP="00150166">
      <w:pPr>
        <w:pStyle w:val="af0"/>
        <w:spacing w:line="360" w:lineRule="auto"/>
        <w:rPr>
          <w:rFonts w:cs="David" w:hint="cs"/>
          <w:rtl/>
        </w:rPr>
      </w:pPr>
    </w:p>
    <w:p w:rsidR="006B4D66" w:rsidRDefault="006B4D66" w:rsidP="00150166">
      <w:pPr>
        <w:pStyle w:val="af0"/>
        <w:spacing w:line="360" w:lineRule="auto"/>
        <w:rPr>
          <w:rFonts w:cs="David" w:hint="cs"/>
          <w:rtl/>
        </w:rPr>
      </w:pPr>
    </w:p>
    <w:p w:rsidR="006B4D66" w:rsidRDefault="006B4D66" w:rsidP="00150166">
      <w:pPr>
        <w:pStyle w:val="af0"/>
        <w:spacing w:line="360" w:lineRule="auto"/>
        <w:rPr>
          <w:rFonts w:cs="David" w:hint="cs"/>
          <w:rtl/>
        </w:rPr>
      </w:pPr>
    </w:p>
    <w:p w:rsidR="006B4D66" w:rsidRDefault="006B4D66" w:rsidP="00150166">
      <w:pPr>
        <w:pStyle w:val="af0"/>
        <w:spacing w:line="360" w:lineRule="auto"/>
        <w:rPr>
          <w:rFonts w:cs="David" w:hint="cs"/>
          <w:rtl/>
        </w:rPr>
      </w:pPr>
    </w:p>
    <w:p w:rsidR="006B4D66" w:rsidRDefault="006B4D66" w:rsidP="00150166">
      <w:pPr>
        <w:pStyle w:val="af0"/>
        <w:spacing w:line="360" w:lineRule="auto"/>
        <w:rPr>
          <w:rFonts w:cs="David" w:hint="cs"/>
          <w:rtl/>
        </w:rPr>
      </w:pPr>
    </w:p>
    <w:p w:rsidR="006B4D66" w:rsidRDefault="006B4D66" w:rsidP="00150166">
      <w:pPr>
        <w:pStyle w:val="af0"/>
        <w:spacing w:line="360" w:lineRule="auto"/>
        <w:rPr>
          <w:rFonts w:cs="David" w:hint="cs"/>
          <w:rtl/>
        </w:rPr>
      </w:pPr>
    </w:p>
    <w:p w:rsidR="006B4D66" w:rsidRDefault="006B4D66" w:rsidP="00150166">
      <w:pPr>
        <w:pStyle w:val="af0"/>
        <w:spacing w:line="360" w:lineRule="auto"/>
        <w:rPr>
          <w:rFonts w:cs="David" w:hint="cs"/>
          <w:rtl/>
        </w:rPr>
      </w:pPr>
    </w:p>
    <w:p w:rsidR="006B4D66" w:rsidRDefault="006B4D66" w:rsidP="00150166">
      <w:pPr>
        <w:pStyle w:val="af0"/>
        <w:spacing w:line="360" w:lineRule="auto"/>
        <w:rPr>
          <w:rFonts w:cs="David" w:hint="cs"/>
          <w:rtl/>
        </w:rPr>
      </w:pPr>
    </w:p>
    <w:p w:rsidR="006B4D66" w:rsidRPr="004A6A9B" w:rsidRDefault="006B4D66" w:rsidP="00150166">
      <w:pPr>
        <w:pStyle w:val="af0"/>
        <w:spacing w:line="360" w:lineRule="auto"/>
        <w:rPr>
          <w:rFonts w:cs="David"/>
          <w:rtl/>
        </w:rPr>
      </w:pPr>
    </w:p>
    <w:p w:rsidR="004A6A9B" w:rsidRDefault="004A6A9B" w:rsidP="002E3BA8">
      <w:pPr>
        <w:rPr>
          <w:rFonts w:hint="cs"/>
          <w:b/>
          <w:bCs/>
          <w:sz w:val="28"/>
          <w:szCs w:val="28"/>
          <w:rtl/>
        </w:rPr>
      </w:pPr>
    </w:p>
    <w:p w:rsidR="00D55BAD" w:rsidRDefault="00D55BAD" w:rsidP="002E3BA8">
      <w:pPr>
        <w:rPr>
          <w:b/>
          <w:bCs/>
          <w:sz w:val="28"/>
          <w:szCs w:val="28"/>
          <w:rtl/>
        </w:rPr>
      </w:pPr>
    </w:p>
    <w:p w:rsidR="00404993" w:rsidRDefault="00D55BAD" w:rsidP="00D55BAD">
      <w:pPr>
        <w:pStyle w:val="a8"/>
        <w:ind w:left="992"/>
        <w:rPr>
          <w:rtl/>
        </w:rPr>
      </w:pPr>
      <w:r>
        <w:rPr>
          <w:rFonts w:hint="cs"/>
          <w:sz w:val="40"/>
          <w:szCs w:val="40"/>
          <w:rtl/>
        </w:rPr>
        <w:lastRenderedPageBreak/>
        <w:t xml:space="preserve">10. </w:t>
      </w:r>
      <w:r w:rsidR="00404993">
        <w:rPr>
          <w:rFonts w:hint="cs"/>
          <w:sz w:val="40"/>
          <w:szCs w:val="40"/>
          <w:rtl/>
        </w:rPr>
        <w:t xml:space="preserve">רשימת </w:t>
      </w:r>
      <w:r w:rsidR="00404993" w:rsidRPr="00D238B2">
        <w:rPr>
          <w:rFonts w:hint="cs"/>
          <w:sz w:val="40"/>
          <w:szCs w:val="40"/>
          <w:rtl/>
        </w:rPr>
        <w:t>ספרות</w:t>
      </w:r>
    </w:p>
    <w:p w:rsidR="00404993" w:rsidRPr="004A6A9B" w:rsidRDefault="00404993" w:rsidP="004A6A9B">
      <w:pPr>
        <w:spacing w:line="360" w:lineRule="auto"/>
        <w:rPr>
          <w:rtl/>
        </w:rPr>
      </w:pPr>
    </w:p>
    <w:p w:rsidR="00404993" w:rsidRPr="004A6A9B" w:rsidRDefault="00310798" w:rsidP="004A6A9B">
      <w:pPr>
        <w:bidi w:val="0"/>
        <w:spacing w:line="360" w:lineRule="auto"/>
        <w:rPr>
          <w:rFonts w:cs="David"/>
          <w:b/>
          <w:bCs/>
        </w:rPr>
      </w:pPr>
      <w:r w:rsidRPr="004A6A9B">
        <w:rPr>
          <w:rFonts w:cs="David"/>
        </w:rPr>
        <w:t xml:space="preserve">[1]  </w:t>
      </w:r>
      <w:r w:rsidR="00404993" w:rsidRPr="004A6A9B">
        <w:rPr>
          <w:rFonts w:cs="David"/>
        </w:rPr>
        <w:t>Wojciech Kocjan</w:t>
      </w:r>
      <w:r w:rsidRPr="004A6A9B">
        <w:rPr>
          <w:rFonts w:cs="David"/>
          <w:b/>
          <w:bCs/>
        </w:rPr>
        <w:br/>
        <w:t>"</w:t>
      </w:r>
      <w:r w:rsidR="00404993" w:rsidRPr="004A6A9B">
        <w:rPr>
          <w:rFonts w:cs="David"/>
          <w:b/>
          <w:bCs/>
        </w:rPr>
        <w:t>Learning Nagios 3.0</w:t>
      </w:r>
      <w:r w:rsidRPr="004A6A9B">
        <w:rPr>
          <w:rFonts w:cs="David"/>
          <w:b/>
          <w:bCs/>
        </w:rPr>
        <w:t>"</w:t>
      </w:r>
      <w:r w:rsidRPr="004A6A9B">
        <w:rPr>
          <w:rFonts w:cs="David"/>
        </w:rPr>
        <w:br/>
      </w:r>
      <w:r w:rsidR="00404993" w:rsidRPr="004A6A9B">
        <w:rPr>
          <w:rFonts w:cs="David"/>
        </w:rPr>
        <w:t xml:space="preserve"> PACKT, 2008.</w:t>
      </w:r>
    </w:p>
    <w:p w:rsidR="00404993" w:rsidRDefault="00310798" w:rsidP="004A6A9B">
      <w:pPr>
        <w:bidi w:val="0"/>
        <w:spacing w:line="360" w:lineRule="auto"/>
        <w:rPr>
          <w:rFonts w:cs="David"/>
        </w:rPr>
      </w:pPr>
      <w:r w:rsidRPr="004A6A9B">
        <w:rPr>
          <w:rFonts w:cs="David"/>
        </w:rPr>
        <w:t>[2]  Wolfgang Barth</w:t>
      </w:r>
      <w:r w:rsidRPr="004A6A9B">
        <w:rPr>
          <w:rFonts w:cs="David"/>
        </w:rPr>
        <w:br/>
        <w:t>"</w:t>
      </w:r>
      <w:r w:rsidR="00404993" w:rsidRPr="004A6A9B">
        <w:rPr>
          <w:rFonts w:cs="David"/>
        </w:rPr>
        <w:t xml:space="preserve"> </w:t>
      </w:r>
      <w:r w:rsidR="00404993" w:rsidRPr="004A6A9B">
        <w:rPr>
          <w:rFonts w:cs="David"/>
          <w:b/>
          <w:bCs/>
        </w:rPr>
        <w:t>Nagios: System and Network Monitoring</w:t>
      </w:r>
      <w:r w:rsidRPr="004A6A9B">
        <w:rPr>
          <w:rFonts w:cs="David"/>
        </w:rPr>
        <w:t>"</w:t>
      </w:r>
      <w:r w:rsidRPr="004A6A9B">
        <w:rPr>
          <w:rFonts w:cs="David"/>
        </w:rPr>
        <w:br/>
      </w:r>
      <w:r w:rsidR="00404993" w:rsidRPr="004A6A9B">
        <w:rPr>
          <w:rFonts w:cs="David"/>
        </w:rPr>
        <w:t xml:space="preserve"> ISBN, 2008.</w:t>
      </w:r>
    </w:p>
    <w:p w:rsidR="00A20388" w:rsidRDefault="00A20388" w:rsidP="00A20388">
      <w:pPr>
        <w:bidi w:val="0"/>
        <w:spacing w:line="360" w:lineRule="auto"/>
        <w:rPr>
          <w:rFonts w:cs="David"/>
        </w:rPr>
      </w:pPr>
      <w:r>
        <w:rPr>
          <w:rFonts w:cs="David"/>
        </w:rPr>
        <w:t>[3]</w:t>
      </w:r>
      <w:r w:rsidRPr="00A20388">
        <w:rPr>
          <w:rFonts w:cs="David"/>
        </w:rPr>
        <w:t xml:space="preserve"> Chris </w:t>
      </w:r>
      <w:r>
        <w:rPr>
          <w:rFonts w:cs="David"/>
        </w:rPr>
        <w:t>Burges</w:t>
      </w:r>
      <w:r>
        <w:rPr>
          <w:rFonts w:cs="David"/>
        </w:rPr>
        <w:br/>
      </w:r>
      <w:r w:rsidRPr="00A20388">
        <w:rPr>
          <w:rFonts w:cs="David"/>
          <w:b/>
          <w:bCs/>
        </w:rPr>
        <w:t>"The Nagios Book"</w:t>
      </w:r>
      <w:r>
        <w:rPr>
          <w:rFonts w:cs="David"/>
        </w:rPr>
        <w:br/>
      </w:r>
      <w:r w:rsidRPr="00A20388">
        <w:rPr>
          <w:rFonts w:cs="David"/>
        </w:rPr>
        <w:t>Chris Burgess</w:t>
      </w:r>
      <w:r>
        <w:rPr>
          <w:rFonts w:cs="David"/>
        </w:rPr>
        <w:t>, 2005</w:t>
      </w:r>
    </w:p>
    <w:p w:rsidR="00404993" w:rsidRPr="00181FD1" w:rsidRDefault="004A6A9B" w:rsidP="00A20388">
      <w:pPr>
        <w:bidi w:val="0"/>
        <w:spacing w:line="360" w:lineRule="auto"/>
        <w:rPr>
          <w:sz w:val="20"/>
          <w:szCs w:val="20"/>
          <w:rtl/>
        </w:rPr>
      </w:pPr>
      <w:r w:rsidRPr="00181FD1">
        <w:rPr>
          <w:rFonts w:cs="David"/>
        </w:rPr>
        <w:t>[</w:t>
      </w:r>
      <w:r w:rsidR="00A20388">
        <w:rPr>
          <w:rFonts w:cs="David"/>
        </w:rPr>
        <w:t>4</w:t>
      </w:r>
      <w:r w:rsidRPr="00181FD1">
        <w:rPr>
          <w:rFonts w:cs="David"/>
        </w:rPr>
        <w:t>]</w:t>
      </w:r>
      <w:r w:rsidR="00181FD1" w:rsidRPr="00181FD1">
        <w:rPr>
          <w:rFonts w:cs="David"/>
          <w:b/>
          <w:bCs/>
        </w:rPr>
        <w:t xml:space="preserve"> </w:t>
      </w:r>
      <w:r w:rsidR="00181FD1" w:rsidRPr="00181FD1">
        <w:rPr>
          <w:rFonts w:cs="David"/>
        </w:rPr>
        <w:t> </w:t>
      </w:r>
      <w:r w:rsidR="00181FD1">
        <w:rPr>
          <w:rFonts w:cs="David"/>
        </w:rPr>
        <w:t>Ramesh Natarajan</w:t>
      </w:r>
      <w:r w:rsidRPr="00181FD1">
        <w:rPr>
          <w:rFonts w:cs="David"/>
        </w:rPr>
        <w:br/>
      </w:r>
      <w:hyperlink r:id="rId17" w:history="1">
        <w:r w:rsidR="00310798" w:rsidRPr="00A20388">
          <w:rPr>
            <w:rStyle w:val="Hyperlink"/>
            <w:b/>
            <w:bCs/>
            <w:color w:val="auto"/>
            <w:sz w:val="20"/>
            <w:szCs w:val="20"/>
            <w:u w:val="none"/>
          </w:rPr>
          <w:t>http://www.thegeekstuff.com/2008/06/how-to-monitor-remote-linux-host-using-nagios-30/</w:t>
        </w:r>
      </w:hyperlink>
      <w:r w:rsidR="00181FD1" w:rsidRPr="00A20388">
        <w:rPr>
          <w:b/>
          <w:bCs/>
          <w:sz w:val="20"/>
          <w:szCs w:val="20"/>
        </w:rPr>
        <w:t xml:space="preserve">          </w:t>
      </w:r>
      <w:r w:rsidR="00181FD1" w:rsidRPr="00181FD1">
        <w:rPr>
          <w:sz w:val="20"/>
          <w:szCs w:val="20"/>
        </w:rPr>
        <w:t>June 2008</w:t>
      </w:r>
    </w:p>
    <w:p w:rsidR="00404993" w:rsidRPr="00A20388" w:rsidRDefault="00181FD1" w:rsidP="00A20388">
      <w:pPr>
        <w:bidi w:val="0"/>
        <w:spacing w:line="360" w:lineRule="auto"/>
        <w:rPr>
          <w:rFonts w:cs="David"/>
        </w:rPr>
      </w:pPr>
      <w:r w:rsidRPr="00181FD1">
        <w:rPr>
          <w:rFonts w:cs="David"/>
        </w:rPr>
        <w:t xml:space="preserve"> [</w:t>
      </w:r>
      <w:r w:rsidR="00A20388">
        <w:rPr>
          <w:rFonts w:cs="David"/>
        </w:rPr>
        <w:t>5</w:t>
      </w:r>
      <w:r w:rsidRPr="00181FD1">
        <w:rPr>
          <w:rFonts w:cs="David"/>
        </w:rPr>
        <w:t>]  </w:t>
      </w:r>
      <w:hyperlink r:id="rId18" w:history="1">
        <w:r w:rsidRPr="00181FD1">
          <w:rPr>
            <w:rFonts w:cs="David"/>
          </w:rPr>
          <w:t>Amanda Folson</w:t>
        </w:r>
      </w:hyperlink>
      <w:r w:rsidRPr="00181FD1">
        <w:rPr>
          <w:rFonts w:cs="David"/>
          <w:rtl/>
        </w:rPr>
        <w:br/>
      </w:r>
      <w:hyperlink r:id="rId19" w:history="1">
        <w:r w:rsidR="00404993" w:rsidRPr="00A20388">
          <w:rPr>
            <w:rFonts w:cs="David"/>
            <w:b/>
            <w:bCs/>
          </w:rPr>
          <w:t>http://library.linode.com/server-monitoring/nagios/ubuntu-10.04-lucid</w:t>
        </w:r>
      </w:hyperlink>
      <w:r w:rsidR="00A20388">
        <w:rPr>
          <w:rFonts w:cs="David"/>
        </w:rPr>
        <w:br/>
      </w:r>
      <w:r>
        <w:rPr>
          <w:rFonts w:cs="David"/>
        </w:rPr>
        <w:t>May</w:t>
      </w:r>
      <w:r>
        <w:t xml:space="preserve"> 2010</w:t>
      </w:r>
    </w:p>
    <w:p w:rsidR="00404993" w:rsidRDefault="00404993" w:rsidP="00404993">
      <w:pPr>
        <w:jc w:val="center"/>
        <w:rPr>
          <w:rFonts w:cs="David"/>
          <w:i/>
          <w:iCs/>
          <w:sz w:val="36"/>
          <w:szCs w:val="36"/>
          <w:u w:val="single"/>
          <w:rtl/>
        </w:rPr>
      </w:pPr>
    </w:p>
    <w:p w:rsidR="00404993" w:rsidRDefault="00404993" w:rsidP="00404993">
      <w:pPr>
        <w:jc w:val="center"/>
        <w:rPr>
          <w:rFonts w:cs="David"/>
          <w:i/>
          <w:iCs/>
          <w:sz w:val="36"/>
          <w:szCs w:val="36"/>
          <w:u w:val="single"/>
          <w:rtl/>
        </w:rPr>
      </w:pPr>
    </w:p>
    <w:p w:rsidR="00404993" w:rsidRDefault="00404993" w:rsidP="00404993">
      <w:pPr>
        <w:jc w:val="center"/>
        <w:rPr>
          <w:rFonts w:cs="David"/>
          <w:i/>
          <w:iCs/>
          <w:sz w:val="36"/>
          <w:szCs w:val="36"/>
          <w:u w:val="single"/>
          <w:rtl/>
        </w:rPr>
      </w:pPr>
    </w:p>
    <w:p w:rsidR="00404993" w:rsidRDefault="00404993" w:rsidP="00404993">
      <w:pPr>
        <w:jc w:val="center"/>
        <w:rPr>
          <w:rFonts w:cs="David"/>
          <w:i/>
          <w:iCs/>
          <w:sz w:val="36"/>
          <w:szCs w:val="36"/>
          <w:u w:val="single"/>
          <w:rtl/>
        </w:rPr>
      </w:pPr>
    </w:p>
    <w:p w:rsidR="00404993" w:rsidRDefault="00404993" w:rsidP="00404993">
      <w:pPr>
        <w:jc w:val="center"/>
        <w:rPr>
          <w:rFonts w:cs="David"/>
          <w:i/>
          <w:iCs/>
          <w:sz w:val="36"/>
          <w:szCs w:val="36"/>
          <w:u w:val="single"/>
          <w:rtl/>
        </w:rPr>
      </w:pPr>
    </w:p>
    <w:p w:rsidR="00404993" w:rsidRDefault="00404993" w:rsidP="00404993">
      <w:pPr>
        <w:jc w:val="center"/>
        <w:rPr>
          <w:rFonts w:cs="David"/>
          <w:i/>
          <w:iCs/>
          <w:sz w:val="36"/>
          <w:szCs w:val="36"/>
          <w:u w:val="single"/>
          <w:rtl/>
        </w:rPr>
      </w:pPr>
    </w:p>
    <w:p w:rsidR="00404993" w:rsidRDefault="00404993" w:rsidP="00404993">
      <w:pPr>
        <w:jc w:val="center"/>
        <w:rPr>
          <w:rFonts w:cs="David"/>
          <w:i/>
          <w:iCs/>
          <w:sz w:val="36"/>
          <w:szCs w:val="36"/>
          <w:u w:val="single"/>
        </w:rPr>
      </w:pPr>
    </w:p>
    <w:p w:rsidR="00A35A94" w:rsidRPr="00A35A94" w:rsidRDefault="00A35A94" w:rsidP="00A35A94">
      <w:pPr>
        <w:rPr>
          <w:rtl/>
        </w:rPr>
      </w:pPr>
    </w:p>
    <w:p w:rsidR="00404993" w:rsidRDefault="00D55BAD" w:rsidP="00D55BAD">
      <w:pPr>
        <w:pStyle w:val="a8"/>
        <w:numPr>
          <w:ilvl w:val="0"/>
          <w:numId w:val="12"/>
        </w:numPr>
        <w:rPr>
          <w:sz w:val="40"/>
          <w:szCs w:val="40"/>
          <w:rtl/>
        </w:rPr>
      </w:pPr>
      <w:r>
        <w:rPr>
          <w:rFonts w:hint="cs"/>
          <w:sz w:val="40"/>
          <w:szCs w:val="40"/>
          <w:rtl/>
        </w:rPr>
        <w:lastRenderedPageBreak/>
        <w:t xml:space="preserve"> </w:t>
      </w:r>
      <w:r w:rsidR="00404993" w:rsidRPr="00D238B2">
        <w:rPr>
          <w:rFonts w:hint="cs"/>
          <w:sz w:val="40"/>
          <w:szCs w:val="40"/>
          <w:rtl/>
        </w:rPr>
        <w:t>נספחים</w:t>
      </w:r>
    </w:p>
    <w:p w:rsidR="003930FE" w:rsidRPr="00404993" w:rsidRDefault="003930FE" w:rsidP="00404993">
      <w:pPr>
        <w:rPr>
          <w:rtl/>
        </w:rPr>
      </w:pPr>
    </w:p>
    <w:p w:rsidR="00F17CB3" w:rsidRPr="00D55BAD" w:rsidRDefault="00D55BAD" w:rsidP="00404993">
      <w:pPr>
        <w:spacing w:line="360" w:lineRule="auto"/>
        <w:rPr>
          <w:rFonts w:cs="David"/>
          <w:b/>
          <w:bCs/>
          <w:rtl/>
        </w:rPr>
      </w:pPr>
      <w:r w:rsidRPr="00D55BAD">
        <w:rPr>
          <w:rFonts w:cs="David" w:hint="cs"/>
          <w:b/>
          <w:bCs/>
          <w:rtl/>
        </w:rPr>
        <w:t xml:space="preserve">11.1 </w:t>
      </w:r>
      <w:r w:rsidR="00F17CB3" w:rsidRPr="00D55BAD">
        <w:rPr>
          <w:rFonts w:cs="David" w:hint="cs"/>
          <w:b/>
          <w:bCs/>
          <w:rtl/>
        </w:rPr>
        <w:t>הצעות להמשך הפרויקט:</w:t>
      </w:r>
    </w:p>
    <w:p w:rsidR="00224FD6" w:rsidRPr="004A6A9B" w:rsidRDefault="00F17CB3" w:rsidP="00224FD6">
      <w:pPr>
        <w:pStyle w:val="af0"/>
        <w:numPr>
          <w:ilvl w:val="0"/>
          <w:numId w:val="6"/>
        </w:numPr>
        <w:spacing w:line="360" w:lineRule="auto"/>
        <w:rPr>
          <w:rFonts w:cs="David"/>
        </w:rPr>
      </w:pPr>
      <w:r w:rsidRPr="004A6A9B">
        <w:rPr>
          <w:rFonts w:cs="David" w:hint="cs"/>
          <w:rtl/>
        </w:rPr>
        <w:t>קיימת אפליקציה למערכת האנדרואיד שהינה מבוססת קוד פתוח.</w:t>
      </w:r>
      <w:r w:rsidRPr="004A6A9B">
        <w:rPr>
          <w:rFonts w:cs="David"/>
          <w:rtl/>
        </w:rPr>
        <w:br/>
      </w:r>
      <w:r w:rsidRPr="004A6A9B">
        <w:rPr>
          <w:rFonts w:cs="David" w:hint="cs"/>
          <w:rtl/>
        </w:rPr>
        <w:t>האפליקציה מציגה למשתמש רק את ההתראות והבעיות הקיימות. יש לשפר את האפליקציה בכך שהיא תאפשר למשתמש יותר פונקציונאליות ותאפשר לו לבחור איזה סוג של התקנים היא רוצה לצפות בהם, שרתים או מתגים.</w:t>
      </w:r>
      <w:r w:rsidRPr="004A6A9B">
        <w:rPr>
          <w:rFonts w:cs="David"/>
          <w:rtl/>
        </w:rPr>
        <w:br/>
      </w:r>
      <w:r w:rsidRPr="004A6A9B">
        <w:rPr>
          <w:rFonts w:cs="David" w:hint="cs"/>
          <w:rtl/>
        </w:rPr>
        <w:t>בנוסף, תינתן האפשרות להצגת השרתים אשר תקינים, מאחר וגם לפעמים מידע תקין הוא רלוונטי</w:t>
      </w:r>
      <w:r w:rsidR="00224FD6" w:rsidRPr="004A6A9B">
        <w:rPr>
          <w:rFonts w:cs="David" w:hint="cs"/>
          <w:rtl/>
        </w:rPr>
        <w:t>.</w:t>
      </w:r>
    </w:p>
    <w:p w:rsidR="00C52A61" w:rsidRPr="004A6A9B" w:rsidRDefault="00C52A61" w:rsidP="00C52A61">
      <w:pPr>
        <w:pStyle w:val="af0"/>
        <w:spacing w:line="360" w:lineRule="auto"/>
        <w:rPr>
          <w:rFonts w:cs="David"/>
        </w:rPr>
      </w:pPr>
    </w:p>
    <w:p w:rsidR="00F17CB3" w:rsidRPr="004A6A9B" w:rsidRDefault="00224FD6" w:rsidP="00224FD6">
      <w:pPr>
        <w:pStyle w:val="af0"/>
        <w:numPr>
          <w:ilvl w:val="0"/>
          <w:numId w:val="6"/>
        </w:numPr>
        <w:spacing w:line="360" w:lineRule="auto"/>
        <w:rPr>
          <w:rFonts w:cs="David"/>
          <w:rtl/>
        </w:rPr>
      </w:pPr>
      <w:r w:rsidRPr="004A6A9B">
        <w:rPr>
          <w:rFonts w:cs="David" w:hint="cs"/>
          <w:rtl/>
        </w:rPr>
        <w:t xml:space="preserve">אפשרויות הניטור הן רבות, וניתן לנטר דברים רבים ומגוונים. </w:t>
      </w:r>
      <w:r w:rsidRPr="004A6A9B">
        <w:rPr>
          <w:rFonts w:cs="David"/>
          <w:rtl/>
        </w:rPr>
        <w:br/>
      </w:r>
      <w:r w:rsidRPr="004A6A9B">
        <w:rPr>
          <w:rFonts w:cs="David" w:hint="cs"/>
          <w:rtl/>
        </w:rPr>
        <w:t>ניתן להמשיך ולהרחיב את המערכת על ידי כתיבה והתאמת תוספים נוספים אשר ינטרו דברים שונים. לדוגמא: רישיונות תוכנה אשר תנטר ותודיע לצוות התשתיות פרק זמן מוגדר לפני שתוקף הרישיון יפוג.</w:t>
      </w:r>
      <w:r w:rsidR="00F17CB3" w:rsidRPr="004A6A9B">
        <w:rPr>
          <w:rFonts w:cs="David"/>
          <w:rtl/>
        </w:rPr>
        <w:br/>
      </w:r>
    </w:p>
    <w:p w:rsidR="00F17CB3" w:rsidRPr="004A6A9B" w:rsidRDefault="00F17CB3" w:rsidP="00404993">
      <w:pPr>
        <w:spacing w:line="360" w:lineRule="auto"/>
        <w:rPr>
          <w:rFonts w:cs="David"/>
          <w:b/>
          <w:bCs/>
          <w:rtl/>
        </w:rPr>
      </w:pPr>
    </w:p>
    <w:p w:rsidR="00F17CB3" w:rsidRDefault="00F17CB3" w:rsidP="00404993">
      <w:pPr>
        <w:spacing w:line="360" w:lineRule="auto"/>
        <w:rPr>
          <w:rFonts w:cs="David"/>
          <w:b/>
          <w:bCs/>
          <w:sz w:val="28"/>
          <w:szCs w:val="28"/>
          <w:rtl/>
        </w:rPr>
      </w:pPr>
    </w:p>
    <w:p w:rsidR="00F17CB3" w:rsidRDefault="00F17CB3" w:rsidP="00404993">
      <w:pPr>
        <w:spacing w:line="360" w:lineRule="auto"/>
        <w:rPr>
          <w:rFonts w:cs="David"/>
          <w:b/>
          <w:bCs/>
          <w:sz w:val="28"/>
          <w:szCs w:val="28"/>
          <w:rtl/>
        </w:rPr>
      </w:pPr>
    </w:p>
    <w:p w:rsidR="00F17CB3" w:rsidRDefault="00F17CB3" w:rsidP="00404993">
      <w:pPr>
        <w:spacing w:line="360" w:lineRule="auto"/>
        <w:rPr>
          <w:rFonts w:cs="David"/>
          <w:b/>
          <w:bCs/>
          <w:sz w:val="28"/>
          <w:szCs w:val="28"/>
          <w:rtl/>
        </w:rPr>
      </w:pPr>
    </w:p>
    <w:p w:rsidR="00F17CB3" w:rsidRDefault="00F17CB3" w:rsidP="00404993">
      <w:pPr>
        <w:spacing w:line="360" w:lineRule="auto"/>
        <w:rPr>
          <w:rFonts w:cs="David"/>
          <w:b/>
          <w:bCs/>
          <w:sz w:val="28"/>
          <w:szCs w:val="28"/>
          <w:rtl/>
        </w:rPr>
      </w:pPr>
    </w:p>
    <w:p w:rsidR="00F17CB3" w:rsidRDefault="00F17CB3" w:rsidP="00404993">
      <w:pPr>
        <w:spacing w:line="360" w:lineRule="auto"/>
        <w:rPr>
          <w:rFonts w:cs="David"/>
          <w:b/>
          <w:bCs/>
          <w:sz w:val="28"/>
          <w:szCs w:val="28"/>
          <w:rtl/>
        </w:rPr>
      </w:pPr>
    </w:p>
    <w:p w:rsidR="00F17CB3" w:rsidRDefault="00F17CB3" w:rsidP="00404993">
      <w:pPr>
        <w:spacing w:line="360" w:lineRule="auto"/>
        <w:rPr>
          <w:rFonts w:cs="David"/>
          <w:b/>
          <w:bCs/>
          <w:sz w:val="28"/>
          <w:szCs w:val="28"/>
          <w:rtl/>
        </w:rPr>
      </w:pPr>
    </w:p>
    <w:p w:rsidR="00F17CB3" w:rsidRDefault="00F17CB3" w:rsidP="00404993">
      <w:pPr>
        <w:spacing w:line="360" w:lineRule="auto"/>
        <w:rPr>
          <w:rFonts w:cs="David"/>
          <w:b/>
          <w:bCs/>
          <w:sz w:val="28"/>
          <w:szCs w:val="28"/>
          <w:rtl/>
        </w:rPr>
      </w:pPr>
    </w:p>
    <w:p w:rsidR="00F17CB3" w:rsidRDefault="00F17CB3" w:rsidP="00404993">
      <w:pPr>
        <w:spacing w:line="360" w:lineRule="auto"/>
        <w:rPr>
          <w:rFonts w:cs="David"/>
          <w:b/>
          <w:bCs/>
          <w:sz w:val="28"/>
          <w:szCs w:val="28"/>
          <w:rtl/>
        </w:rPr>
      </w:pPr>
    </w:p>
    <w:p w:rsidR="006B4D66" w:rsidRDefault="006B4D66" w:rsidP="00404993">
      <w:pPr>
        <w:spacing w:line="360" w:lineRule="auto"/>
        <w:rPr>
          <w:rFonts w:cs="David" w:hint="cs"/>
          <w:b/>
          <w:bCs/>
          <w:sz w:val="28"/>
          <w:szCs w:val="28"/>
          <w:rtl/>
        </w:rPr>
      </w:pPr>
    </w:p>
    <w:p w:rsidR="00D55BAD" w:rsidRDefault="00D55BAD" w:rsidP="00404993">
      <w:pPr>
        <w:spacing w:line="360" w:lineRule="auto"/>
        <w:rPr>
          <w:rFonts w:cs="David" w:hint="cs"/>
          <w:b/>
          <w:bCs/>
          <w:sz w:val="28"/>
          <w:szCs w:val="28"/>
          <w:rtl/>
        </w:rPr>
      </w:pPr>
    </w:p>
    <w:p w:rsidR="00D55BAD" w:rsidRDefault="00D55BAD" w:rsidP="00404993">
      <w:pPr>
        <w:spacing w:line="360" w:lineRule="auto"/>
        <w:rPr>
          <w:rFonts w:cs="David"/>
          <w:b/>
          <w:bCs/>
          <w:sz w:val="28"/>
          <w:szCs w:val="28"/>
          <w:rtl/>
        </w:rPr>
      </w:pPr>
    </w:p>
    <w:p w:rsidR="00404993" w:rsidRPr="00D55BAD" w:rsidRDefault="00D55BAD" w:rsidP="00404993">
      <w:pPr>
        <w:spacing w:line="360" w:lineRule="auto"/>
        <w:rPr>
          <w:rFonts w:cs="David"/>
          <w:b/>
          <w:bCs/>
          <w:rtl/>
        </w:rPr>
      </w:pPr>
      <w:r w:rsidRPr="00D55BAD">
        <w:rPr>
          <w:rFonts w:cs="David" w:hint="cs"/>
          <w:b/>
          <w:bCs/>
          <w:rtl/>
        </w:rPr>
        <w:lastRenderedPageBreak/>
        <w:t xml:space="preserve">11.2 </w:t>
      </w:r>
      <w:r w:rsidR="00404993" w:rsidRPr="00D55BAD">
        <w:rPr>
          <w:rFonts w:cs="David" w:hint="cs"/>
          <w:b/>
          <w:bCs/>
          <w:rtl/>
        </w:rPr>
        <w:t>תרשים מודולים:</w:t>
      </w:r>
    </w:p>
    <w:p w:rsidR="00404993" w:rsidRPr="004A6A9B" w:rsidRDefault="00404993" w:rsidP="00404993">
      <w:pPr>
        <w:spacing w:line="360" w:lineRule="auto"/>
        <w:rPr>
          <w:rFonts w:cs="David"/>
          <w:rtl/>
        </w:rPr>
      </w:pPr>
      <w:r w:rsidRPr="004A6A9B">
        <w:rPr>
          <w:rFonts w:cs="David" w:hint="cs"/>
          <w:rtl/>
        </w:rPr>
        <w:t>התרשים מתאר את תת המערכות במערכת ה-</w:t>
      </w:r>
      <w:r w:rsidRPr="004A6A9B">
        <w:rPr>
          <w:rFonts w:cs="David" w:hint="cs"/>
        </w:rPr>
        <w:t>N</w:t>
      </w:r>
      <w:r w:rsidRPr="004A6A9B">
        <w:rPr>
          <w:rFonts w:cs="David"/>
        </w:rPr>
        <w:t>agios</w:t>
      </w:r>
      <w:r w:rsidRPr="004A6A9B">
        <w:rPr>
          <w:rFonts w:cs="David" w:hint="cs"/>
          <w:rtl/>
        </w:rPr>
        <w:t>.</w:t>
      </w:r>
      <w:r w:rsidRPr="004A6A9B">
        <w:rPr>
          <w:rFonts w:cs="David"/>
          <w:rtl/>
        </w:rPr>
        <w:br/>
      </w:r>
      <w:r w:rsidRPr="004A6A9B">
        <w:rPr>
          <w:rFonts w:cs="David" w:hint="cs"/>
          <w:rtl/>
        </w:rPr>
        <w:t>תת המערכות כוללות את הליבה של ה-</w:t>
      </w:r>
      <w:r w:rsidRPr="004A6A9B">
        <w:rPr>
          <w:rFonts w:cs="David" w:hint="cs"/>
        </w:rPr>
        <w:t>N</w:t>
      </w:r>
      <w:r w:rsidRPr="004A6A9B">
        <w:rPr>
          <w:rFonts w:cs="David"/>
        </w:rPr>
        <w:t>agios</w:t>
      </w:r>
      <w:r w:rsidRPr="004A6A9B">
        <w:rPr>
          <w:rFonts w:cs="David" w:hint="cs"/>
          <w:rtl/>
        </w:rPr>
        <w:t>, ממשק ה-</w:t>
      </w:r>
      <w:r w:rsidRPr="004A6A9B">
        <w:rPr>
          <w:rFonts w:cs="David" w:hint="cs"/>
        </w:rPr>
        <w:t>GUI</w:t>
      </w:r>
      <w:r w:rsidRPr="004A6A9B">
        <w:rPr>
          <w:rFonts w:cs="David" w:hint="cs"/>
          <w:rtl/>
        </w:rPr>
        <w:t xml:space="preserve">, קבצי </w:t>
      </w:r>
      <w:r w:rsidRPr="004A6A9B">
        <w:rPr>
          <w:rFonts w:cs="David" w:hint="cs"/>
        </w:rPr>
        <w:t>LOG</w:t>
      </w:r>
      <w:r w:rsidRPr="004A6A9B">
        <w:rPr>
          <w:rFonts w:cs="David" w:hint="cs"/>
          <w:rtl/>
        </w:rPr>
        <w:t xml:space="preserve">, מסד נתונים אשר שומר את מצב המערכת לשמש לדוחות למשל, קבצי </w:t>
      </w:r>
      <w:r w:rsidRPr="004A6A9B">
        <w:rPr>
          <w:rFonts w:cs="David"/>
        </w:rPr>
        <w:t>Configuration</w:t>
      </w:r>
      <w:r w:rsidRPr="004A6A9B">
        <w:rPr>
          <w:rFonts w:cs="David" w:hint="cs"/>
          <w:rtl/>
        </w:rPr>
        <w:t>, והתוספים שבאמצעותם מנטרים את כלל השרתים.</w:t>
      </w:r>
    </w:p>
    <w:p w:rsidR="00404993" w:rsidRDefault="00404993" w:rsidP="00404993">
      <w:pPr>
        <w:rPr>
          <w:rFonts w:cs="David"/>
          <w:sz w:val="28"/>
          <w:szCs w:val="28"/>
          <w:rtl/>
        </w:rPr>
      </w:pPr>
    </w:p>
    <w:p w:rsidR="00404993" w:rsidRDefault="00404993" w:rsidP="00404993">
      <w:pPr>
        <w:rPr>
          <w:rFonts w:cs="David"/>
          <w:sz w:val="28"/>
          <w:szCs w:val="28"/>
          <w:rtl/>
        </w:rPr>
      </w:pPr>
    </w:p>
    <w:p w:rsidR="00AC0AF2" w:rsidRDefault="00AC0AF2" w:rsidP="00AC0AF2">
      <w:pPr>
        <w:rPr>
          <w:rFonts w:cs="David"/>
          <w:noProof/>
          <w:sz w:val="28"/>
          <w:szCs w:val="28"/>
          <w:rtl/>
        </w:rPr>
      </w:pPr>
    </w:p>
    <w:p w:rsidR="00AC0AF2" w:rsidRPr="003930FE" w:rsidRDefault="00404993" w:rsidP="003930FE">
      <w:pPr>
        <w:rPr>
          <w:rFonts w:cs="David"/>
          <w:sz w:val="28"/>
          <w:szCs w:val="28"/>
          <w:rtl/>
        </w:rPr>
      </w:pPr>
      <w:r>
        <w:rPr>
          <w:rFonts w:cs="David"/>
          <w:noProof/>
          <w:sz w:val="28"/>
          <w:szCs w:val="28"/>
          <w:rtl/>
        </w:rPr>
        <w:drawing>
          <wp:inline distT="0" distB="0" distL="0" distR="0">
            <wp:extent cx="5274310" cy="4091305"/>
            <wp:effectExtent l="19050" t="0" r="2540" b="0"/>
            <wp:docPr id="6" name="Picture 4" descr="modles_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les_chart.jpg"/>
                    <pic:cNvPicPr/>
                  </pic:nvPicPr>
                  <pic:blipFill>
                    <a:blip r:embed="rId20" cstate="print"/>
                    <a:stretch>
                      <a:fillRect/>
                    </a:stretch>
                  </pic:blipFill>
                  <pic:spPr>
                    <a:xfrm>
                      <a:off x="0" y="0"/>
                      <a:ext cx="5274310" cy="4091305"/>
                    </a:xfrm>
                    <a:prstGeom prst="rect">
                      <a:avLst/>
                    </a:prstGeom>
                  </pic:spPr>
                </pic:pic>
              </a:graphicData>
            </a:graphic>
          </wp:inline>
        </w:drawing>
      </w:r>
    </w:p>
    <w:p w:rsidR="00AC0AF2" w:rsidRDefault="00AC0AF2" w:rsidP="00404993">
      <w:pPr>
        <w:rPr>
          <w:rFonts w:hint="cs"/>
          <w:rtl/>
        </w:rPr>
      </w:pPr>
    </w:p>
    <w:p w:rsidR="003930FE" w:rsidRDefault="003930FE" w:rsidP="00404993">
      <w:pPr>
        <w:rPr>
          <w:rFonts w:hint="cs"/>
          <w:rtl/>
        </w:rPr>
      </w:pPr>
    </w:p>
    <w:p w:rsidR="003930FE" w:rsidRDefault="003930FE" w:rsidP="00404993">
      <w:pPr>
        <w:rPr>
          <w:rFonts w:hint="cs"/>
          <w:rtl/>
        </w:rPr>
      </w:pPr>
    </w:p>
    <w:p w:rsidR="003930FE" w:rsidRDefault="003930FE" w:rsidP="00404993">
      <w:pPr>
        <w:rPr>
          <w:rFonts w:hint="cs"/>
          <w:rtl/>
        </w:rPr>
      </w:pPr>
    </w:p>
    <w:p w:rsidR="00AC0AF2" w:rsidRDefault="00AC0AF2" w:rsidP="00404993">
      <w:pPr>
        <w:rPr>
          <w:rFonts w:hint="cs"/>
          <w:rtl/>
        </w:rPr>
      </w:pPr>
    </w:p>
    <w:p w:rsidR="00D55BAD" w:rsidRDefault="00D55BAD" w:rsidP="00404993">
      <w:pPr>
        <w:rPr>
          <w:rtl/>
        </w:rPr>
      </w:pPr>
    </w:p>
    <w:p w:rsidR="00404993" w:rsidRPr="00D55BAD" w:rsidRDefault="00D55BAD" w:rsidP="00404993">
      <w:pPr>
        <w:rPr>
          <w:rFonts w:cs="David"/>
          <w:b/>
          <w:bCs/>
          <w:rtl/>
        </w:rPr>
      </w:pPr>
      <w:r w:rsidRPr="00D55BAD">
        <w:rPr>
          <w:rFonts w:cs="David" w:hint="cs"/>
          <w:b/>
          <w:bCs/>
          <w:rtl/>
        </w:rPr>
        <w:lastRenderedPageBreak/>
        <w:t xml:space="preserve">11.3 </w:t>
      </w:r>
      <w:r w:rsidR="00404993" w:rsidRPr="00D55BAD">
        <w:rPr>
          <w:rFonts w:cs="David" w:hint="cs"/>
          <w:b/>
          <w:bCs/>
          <w:rtl/>
        </w:rPr>
        <w:t>תרשים מחלקות:</w:t>
      </w:r>
    </w:p>
    <w:p w:rsidR="00404993" w:rsidRPr="004A6A9B" w:rsidRDefault="00404993" w:rsidP="00404993">
      <w:pPr>
        <w:spacing w:line="360" w:lineRule="auto"/>
        <w:rPr>
          <w:rFonts w:cs="David"/>
          <w:rtl/>
        </w:rPr>
      </w:pPr>
      <w:r w:rsidRPr="004A6A9B">
        <w:rPr>
          <w:rFonts w:cs="David" w:hint="cs"/>
          <w:rtl/>
        </w:rPr>
        <w:t>כל תוסף מהווה יחידה עצמאית, על כן תרשים המחלקות מהווה מעין פירוט של התוספים.</w:t>
      </w:r>
    </w:p>
    <w:p w:rsidR="00404993" w:rsidRDefault="00404993" w:rsidP="00404993">
      <w:pPr>
        <w:rPr>
          <w:rtl/>
        </w:rPr>
      </w:pPr>
    </w:p>
    <w:p w:rsidR="00404993" w:rsidRDefault="00404993" w:rsidP="00404993">
      <w:pPr>
        <w:rPr>
          <w:rtl/>
        </w:rPr>
      </w:pPr>
      <w:r>
        <w:rPr>
          <w:rFonts w:hint="cs"/>
          <w:noProof/>
          <w:rtl/>
        </w:rPr>
        <w:drawing>
          <wp:inline distT="0" distB="0" distL="0" distR="0">
            <wp:extent cx="5953125" cy="4343400"/>
            <wp:effectExtent l="19050" t="0" r="9525" b="0"/>
            <wp:docPr id="13" name="Picture 12" descr="תרשים מחלקות-שירן.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רשים מחלקות-שירן.jpg"/>
                    <pic:cNvPicPr/>
                  </pic:nvPicPr>
                  <pic:blipFill>
                    <a:blip r:embed="rId21" cstate="print"/>
                    <a:stretch>
                      <a:fillRect/>
                    </a:stretch>
                  </pic:blipFill>
                  <pic:spPr>
                    <a:xfrm>
                      <a:off x="0" y="0"/>
                      <a:ext cx="5953125" cy="4343400"/>
                    </a:xfrm>
                    <a:prstGeom prst="rect">
                      <a:avLst/>
                    </a:prstGeom>
                  </pic:spPr>
                </pic:pic>
              </a:graphicData>
            </a:graphic>
          </wp:inline>
        </w:drawing>
      </w:r>
    </w:p>
    <w:p w:rsidR="00404993" w:rsidRDefault="00404993" w:rsidP="00404993">
      <w:pPr>
        <w:rPr>
          <w:rtl/>
        </w:rPr>
      </w:pPr>
    </w:p>
    <w:p w:rsidR="00404993" w:rsidRDefault="00404993" w:rsidP="00404993">
      <w:pPr>
        <w:rPr>
          <w:rtl/>
        </w:rPr>
      </w:pPr>
    </w:p>
    <w:p w:rsidR="001C4CF3" w:rsidRDefault="001C4CF3" w:rsidP="00404993">
      <w:pPr>
        <w:rPr>
          <w:rtl/>
        </w:rPr>
      </w:pPr>
    </w:p>
    <w:p w:rsidR="00AC0AF2" w:rsidRDefault="00AC0AF2" w:rsidP="00404993">
      <w:pPr>
        <w:rPr>
          <w:rtl/>
        </w:rPr>
      </w:pPr>
    </w:p>
    <w:p w:rsidR="00AC0AF2" w:rsidRDefault="00AC0AF2" w:rsidP="00404993">
      <w:pPr>
        <w:rPr>
          <w:rFonts w:hint="cs"/>
          <w:rtl/>
        </w:rPr>
      </w:pPr>
    </w:p>
    <w:p w:rsidR="003930FE" w:rsidRDefault="003930FE" w:rsidP="00404993">
      <w:pPr>
        <w:rPr>
          <w:rFonts w:hint="cs"/>
          <w:rtl/>
        </w:rPr>
      </w:pPr>
    </w:p>
    <w:p w:rsidR="003930FE" w:rsidRDefault="003930FE" w:rsidP="00404993">
      <w:pPr>
        <w:rPr>
          <w:rFonts w:hint="cs"/>
          <w:rtl/>
        </w:rPr>
      </w:pPr>
    </w:p>
    <w:p w:rsidR="003930FE" w:rsidRDefault="003930FE" w:rsidP="00404993">
      <w:pPr>
        <w:rPr>
          <w:rFonts w:hint="cs"/>
          <w:rtl/>
        </w:rPr>
      </w:pPr>
    </w:p>
    <w:p w:rsidR="006B4D66" w:rsidRDefault="006B4D66" w:rsidP="00404993">
      <w:pPr>
        <w:rPr>
          <w:rFonts w:hint="cs"/>
          <w:rtl/>
        </w:rPr>
      </w:pPr>
    </w:p>
    <w:p w:rsidR="00D55BAD" w:rsidRDefault="00D55BAD" w:rsidP="00404993">
      <w:pPr>
        <w:rPr>
          <w:rtl/>
        </w:rPr>
      </w:pPr>
    </w:p>
    <w:p w:rsidR="00404993" w:rsidRPr="00D55BAD" w:rsidRDefault="00D55BAD" w:rsidP="00404993">
      <w:pPr>
        <w:spacing w:line="360" w:lineRule="auto"/>
        <w:rPr>
          <w:rFonts w:cs="David"/>
          <w:b/>
          <w:bCs/>
          <w:rtl/>
        </w:rPr>
      </w:pPr>
      <w:r w:rsidRPr="00D55BAD">
        <w:rPr>
          <w:rFonts w:cs="David" w:hint="cs"/>
          <w:b/>
          <w:bCs/>
          <w:rtl/>
        </w:rPr>
        <w:lastRenderedPageBreak/>
        <w:t xml:space="preserve">11.4 </w:t>
      </w:r>
      <w:r w:rsidR="00404993" w:rsidRPr="00D55BAD">
        <w:rPr>
          <w:rFonts w:cs="David" w:hint="cs"/>
          <w:b/>
          <w:bCs/>
          <w:rtl/>
        </w:rPr>
        <w:t>תרשים זרימת נתונים:</w:t>
      </w:r>
    </w:p>
    <w:p w:rsidR="00404993" w:rsidRPr="004A6A9B" w:rsidRDefault="00404993" w:rsidP="00404993">
      <w:pPr>
        <w:spacing w:line="360" w:lineRule="auto"/>
        <w:rPr>
          <w:rFonts w:cs="David"/>
          <w:rtl/>
        </w:rPr>
      </w:pPr>
      <w:r w:rsidRPr="004A6A9B">
        <w:rPr>
          <w:rFonts w:cs="David" w:hint="cs"/>
          <w:rtl/>
        </w:rPr>
        <w:t>התרשים מציג את האופן בו מנוטר שרת על ידי תוסף מסויים.</w:t>
      </w:r>
      <w:r w:rsidRPr="004A6A9B">
        <w:rPr>
          <w:rFonts w:cs="David"/>
          <w:rtl/>
        </w:rPr>
        <w:br/>
      </w:r>
      <w:r w:rsidRPr="004A6A9B">
        <w:rPr>
          <w:rFonts w:cs="David" w:hint="cs"/>
          <w:rtl/>
        </w:rPr>
        <w:t>לאחר ביצוע התחברות לשרת נבדקת התכונה אוה בודק התוסף, המידע המתקבל נשלח לשרת ה-</w:t>
      </w:r>
      <w:r w:rsidRPr="004A6A9B">
        <w:rPr>
          <w:rFonts w:cs="David"/>
        </w:rPr>
        <w:t>Nagios</w:t>
      </w:r>
      <w:r w:rsidRPr="004A6A9B">
        <w:rPr>
          <w:rFonts w:cs="David" w:hint="cs"/>
          <w:rtl/>
        </w:rPr>
        <w:t xml:space="preserve"> ומאוחסן במסד נתונים שקיים בשרת.</w:t>
      </w:r>
      <w:r w:rsidRPr="004A6A9B">
        <w:rPr>
          <w:rFonts w:cs="David"/>
          <w:rtl/>
        </w:rPr>
        <w:br/>
      </w:r>
      <w:r w:rsidRPr="004A6A9B">
        <w:rPr>
          <w:rFonts w:cs="David" w:hint="cs"/>
          <w:rtl/>
        </w:rPr>
        <w:t>אם לא התאפשר להתחבר לשרת, נשמרת תוצאה שהשרת לא זמין.</w:t>
      </w:r>
    </w:p>
    <w:p w:rsidR="00404993" w:rsidRDefault="00404993" w:rsidP="00404993">
      <w:pPr>
        <w:rPr>
          <w:rtl/>
        </w:rPr>
      </w:pPr>
    </w:p>
    <w:p w:rsidR="00404993" w:rsidRDefault="00404993" w:rsidP="00404993">
      <w:r>
        <w:rPr>
          <w:noProof/>
        </w:rPr>
        <w:drawing>
          <wp:inline distT="0" distB="0" distL="0" distR="0">
            <wp:extent cx="5274310" cy="3977005"/>
            <wp:effectExtent l="19050" t="0" r="2540" b="0"/>
            <wp:docPr id="7" name="Picture 5" descr="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jpg"/>
                    <pic:cNvPicPr/>
                  </pic:nvPicPr>
                  <pic:blipFill>
                    <a:blip r:embed="rId22" cstate="print"/>
                    <a:stretch>
                      <a:fillRect/>
                    </a:stretch>
                  </pic:blipFill>
                  <pic:spPr>
                    <a:xfrm>
                      <a:off x="0" y="0"/>
                      <a:ext cx="5274310" cy="3977005"/>
                    </a:xfrm>
                    <a:prstGeom prst="rect">
                      <a:avLst/>
                    </a:prstGeom>
                  </pic:spPr>
                </pic:pic>
              </a:graphicData>
            </a:graphic>
          </wp:inline>
        </w:drawing>
      </w:r>
    </w:p>
    <w:p w:rsidR="00404993" w:rsidRPr="00293B45" w:rsidRDefault="00404993" w:rsidP="00404993"/>
    <w:p w:rsidR="00404993" w:rsidRDefault="00404993" w:rsidP="001C4CF3">
      <w:pPr>
        <w:tabs>
          <w:tab w:val="left" w:pos="2366"/>
        </w:tabs>
        <w:rPr>
          <w:rtl/>
        </w:rPr>
      </w:pPr>
    </w:p>
    <w:p w:rsidR="001C4CF3" w:rsidRDefault="001C4CF3" w:rsidP="00404993">
      <w:pPr>
        <w:tabs>
          <w:tab w:val="left" w:pos="2366"/>
        </w:tabs>
        <w:rPr>
          <w:rtl/>
        </w:rPr>
      </w:pPr>
    </w:p>
    <w:p w:rsidR="00AC0AF2" w:rsidRDefault="00AC0AF2" w:rsidP="00404993">
      <w:pPr>
        <w:tabs>
          <w:tab w:val="left" w:pos="2366"/>
        </w:tabs>
        <w:rPr>
          <w:rtl/>
        </w:rPr>
      </w:pPr>
    </w:p>
    <w:p w:rsidR="00AC0AF2" w:rsidRDefault="00AC0AF2" w:rsidP="00404993">
      <w:pPr>
        <w:tabs>
          <w:tab w:val="left" w:pos="2366"/>
        </w:tabs>
        <w:rPr>
          <w:rFonts w:hint="cs"/>
          <w:rtl/>
        </w:rPr>
      </w:pPr>
    </w:p>
    <w:p w:rsidR="003930FE" w:rsidRDefault="003930FE" w:rsidP="00404993">
      <w:pPr>
        <w:tabs>
          <w:tab w:val="left" w:pos="2366"/>
        </w:tabs>
        <w:rPr>
          <w:rFonts w:hint="cs"/>
          <w:rtl/>
        </w:rPr>
      </w:pPr>
    </w:p>
    <w:p w:rsidR="003930FE" w:rsidRDefault="003930FE" w:rsidP="00404993">
      <w:pPr>
        <w:tabs>
          <w:tab w:val="left" w:pos="2366"/>
        </w:tabs>
        <w:rPr>
          <w:rFonts w:hint="cs"/>
          <w:rtl/>
        </w:rPr>
      </w:pPr>
    </w:p>
    <w:p w:rsidR="003930FE" w:rsidRDefault="003930FE" w:rsidP="00404993">
      <w:pPr>
        <w:tabs>
          <w:tab w:val="left" w:pos="2366"/>
        </w:tabs>
        <w:rPr>
          <w:rFonts w:hint="cs"/>
          <w:rtl/>
        </w:rPr>
      </w:pPr>
    </w:p>
    <w:p w:rsidR="00D55BAD" w:rsidRDefault="00D55BAD" w:rsidP="00404993">
      <w:pPr>
        <w:tabs>
          <w:tab w:val="left" w:pos="2366"/>
        </w:tabs>
        <w:rPr>
          <w:rtl/>
        </w:rPr>
      </w:pPr>
    </w:p>
    <w:p w:rsidR="00404993" w:rsidRPr="00D55BAD" w:rsidRDefault="00D55BAD" w:rsidP="00404993">
      <w:pPr>
        <w:tabs>
          <w:tab w:val="left" w:pos="2366"/>
        </w:tabs>
        <w:rPr>
          <w:rFonts w:cs="David"/>
          <w:b/>
          <w:bCs/>
          <w:rtl/>
        </w:rPr>
      </w:pPr>
      <w:r w:rsidRPr="00D55BAD">
        <w:rPr>
          <w:rFonts w:cs="David" w:hint="cs"/>
          <w:b/>
          <w:bCs/>
          <w:rtl/>
        </w:rPr>
        <w:lastRenderedPageBreak/>
        <w:t xml:space="preserve">11.5 </w:t>
      </w:r>
      <w:r w:rsidR="00404993" w:rsidRPr="00D55BAD">
        <w:rPr>
          <w:rFonts w:cs="David" w:hint="cs"/>
          <w:b/>
          <w:bCs/>
          <w:rtl/>
        </w:rPr>
        <w:t>תרשים סידרה בזמן:</w:t>
      </w:r>
    </w:p>
    <w:p w:rsidR="00404993" w:rsidRPr="004A6A9B" w:rsidRDefault="00404993" w:rsidP="0076352E">
      <w:pPr>
        <w:tabs>
          <w:tab w:val="left" w:pos="2366"/>
        </w:tabs>
        <w:spacing w:line="360" w:lineRule="auto"/>
        <w:rPr>
          <w:rFonts w:cs="David"/>
          <w:rtl/>
        </w:rPr>
      </w:pPr>
      <w:r w:rsidRPr="004A6A9B">
        <w:rPr>
          <w:rFonts w:cs="David" w:hint="cs"/>
          <w:rtl/>
        </w:rPr>
        <w:t>התרשים מציג את מערכת הניטור.</w:t>
      </w:r>
      <w:r w:rsidRPr="004A6A9B">
        <w:rPr>
          <w:rFonts w:cs="David"/>
          <w:rtl/>
        </w:rPr>
        <w:br/>
      </w:r>
      <w:r w:rsidRPr="004A6A9B">
        <w:rPr>
          <w:rFonts w:cs="David" w:hint="cs"/>
          <w:rtl/>
        </w:rPr>
        <w:t>שרת ה-</w:t>
      </w:r>
      <w:r w:rsidRPr="004A6A9B">
        <w:rPr>
          <w:rFonts w:cs="David" w:hint="cs"/>
        </w:rPr>
        <w:t>N</w:t>
      </w:r>
      <w:r w:rsidRPr="004A6A9B">
        <w:rPr>
          <w:rFonts w:cs="David"/>
        </w:rPr>
        <w:t>agios</w:t>
      </w:r>
      <w:r w:rsidRPr="004A6A9B">
        <w:rPr>
          <w:rFonts w:cs="David" w:hint="cs"/>
          <w:rtl/>
        </w:rPr>
        <w:t xml:space="preserve"> כל</w:t>
      </w:r>
      <w:r w:rsidR="0076352E">
        <w:rPr>
          <w:rFonts w:cs="David" w:hint="cs"/>
          <w:rtl/>
        </w:rPr>
        <w:t xml:space="preserve"> פרק זמן קבוע בודק על ידי תוסף המותאם למערכת ההפעלה של השרת </w:t>
      </w:r>
      <w:r w:rsidRPr="004A6A9B">
        <w:rPr>
          <w:rFonts w:cs="David" w:hint="cs"/>
          <w:rtl/>
        </w:rPr>
        <w:t>את מצב  השרתים</w:t>
      </w:r>
      <w:r w:rsidR="0076352E">
        <w:rPr>
          <w:rFonts w:cs="David" w:hint="cs"/>
          <w:rtl/>
        </w:rPr>
        <w:t xml:space="preserve"> ביחס לתוספים אשר קיימים במערכת, הבדיקה נעשית באמצעות ה-</w:t>
      </w:r>
      <w:r w:rsidR="0076352E">
        <w:rPr>
          <w:rFonts w:cs="David"/>
        </w:rPr>
        <w:t xml:space="preserve"> add-on</w:t>
      </w:r>
      <w:r w:rsidR="0076352E">
        <w:rPr>
          <w:rFonts w:cs="David" w:hint="cs"/>
          <w:rtl/>
        </w:rPr>
        <w:t xml:space="preserve"> שמותקן בכל שרת.</w:t>
      </w:r>
      <w:r w:rsidR="0076352E">
        <w:rPr>
          <w:rFonts w:cs="David"/>
          <w:rtl/>
        </w:rPr>
        <w:br/>
      </w:r>
      <w:r w:rsidR="0076352E">
        <w:rPr>
          <w:rFonts w:cs="David" w:hint="cs"/>
        </w:rPr>
        <w:t>NRPE</w:t>
      </w:r>
      <w:r w:rsidR="0076352E">
        <w:rPr>
          <w:rFonts w:cs="David" w:hint="cs"/>
          <w:rtl/>
        </w:rPr>
        <w:t xml:space="preserve"> בשרתי </w:t>
      </w:r>
      <w:r w:rsidR="0076352E">
        <w:rPr>
          <w:rFonts w:cs="David" w:hint="cs"/>
        </w:rPr>
        <w:t>L</w:t>
      </w:r>
      <w:r w:rsidR="0076352E">
        <w:rPr>
          <w:rFonts w:cs="David"/>
        </w:rPr>
        <w:t>inux</w:t>
      </w:r>
      <w:r w:rsidR="0076352E">
        <w:rPr>
          <w:rFonts w:cs="David" w:hint="cs"/>
          <w:rtl/>
        </w:rPr>
        <w:t xml:space="preserve">, ו- </w:t>
      </w:r>
      <w:r w:rsidR="0076352E">
        <w:rPr>
          <w:rFonts w:cs="David" w:hint="cs"/>
        </w:rPr>
        <w:t>N</w:t>
      </w:r>
      <w:r w:rsidR="0093113E">
        <w:rPr>
          <w:rFonts w:cs="David"/>
        </w:rPr>
        <w:t>S</w:t>
      </w:r>
      <w:r w:rsidR="0076352E">
        <w:rPr>
          <w:rFonts w:cs="David" w:hint="cs"/>
        </w:rPr>
        <w:t>C</w:t>
      </w:r>
      <w:r w:rsidR="0076352E">
        <w:rPr>
          <w:rFonts w:cs="David"/>
        </w:rPr>
        <w:t>lient</w:t>
      </w:r>
      <w:r w:rsidR="0076352E">
        <w:rPr>
          <w:rFonts w:cs="David" w:hint="cs"/>
          <w:rtl/>
        </w:rPr>
        <w:t xml:space="preserve"> בשרתי </w:t>
      </w:r>
      <w:r w:rsidR="0076352E">
        <w:rPr>
          <w:rFonts w:cs="David"/>
        </w:rPr>
        <w:t>Windows</w:t>
      </w:r>
      <w:r w:rsidR="0076352E">
        <w:rPr>
          <w:rFonts w:cs="David" w:hint="cs"/>
          <w:rtl/>
        </w:rPr>
        <w:t>.</w:t>
      </w:r>
      <w:r w:rsidRPr="004A6A9B">
        <w:rPr>
          <w:rFonts w:cs="David"/>
          <w:rtl/>
        </w:rPr>
        <w:br/>
      </w:r>
      <w:r w:rsidRPr="004A6A9B">
        <w:rPr>
          <w:rFonts w:cs="David" w:hint="cs"/>
          <w:rtl/>
        </w:rPr>
        <w:t>כאשר המשתמש מעוניין בנתונים של המערכת הוא ייקבל את הנתונים שחזרו מהבדיקה האחרונה שהתבצעה על ידי שרת ה-</w:t>
      </w:r>
      <w:r w:rsidRPr="004A6A9B">
        <w:rPr>
          <w:rFonts w:cs="David" w:hint="cs"/>
        </w:rPr>
        <w:t>N</w:t>
      </w:r>
      <w:r w:rsidRPr="004A6A9B">
        <w:rPr>
          <w:rFonts w:cs="David"/>
        </w:rPr>
        <w:t>agios</w:t>
      </w:r>
      <w:r w:rsidRPr="004A6A9B">
        <w:rPr>
          <w:rFonts w:cs="David" w:hint="cs"/>
          <w:rtl/>
        </w:rPr>
        <w:t xml:space="preserve">. </w:t>
      </w:r>
    </w:p>
    <w:p w:rsidR="00404993" w:rsidRPr="007A1F40" w:rsidRDefault="00404993" w:rsidP="00404993">
      <w:pPr>
        <w:tabs>
          <w:tab w:val="left" w:pos="2366"/>
        </w:tabs>
        <w:spacing w:line="360" w:lineRule="auto"/>
        <w:rPr>
          <w:rFonts w:cs="David"/>
          <w:sz w:val="28"/>
          <w:szCs w:val="28"/>
          <w:rtl/>
        </w:rPr>
      </w:pPr>
    </w:p>
    <w:p w:rsidR="003930FE" w:rsidRDefault="00C306D2" w:rsidP="003930FE">
      <w:pPr>
        <w:tabs>
          <w:tab w:val="left" w:pos="2366"/>
        </w:tabs>
        <w:rPr>
          <w:rFonts w:cs="David"/>
          <w:b/>
          <w:bCs/>
          <w:sz w:val="28"/>
          <w:szCs w:val="28"/>
          <w:rtl/>
        </w:rPr>
        <w:sectPr w:rsidR="003930FE" w:rsidSect="00C0430F">
          <w:headerReference w:type="default" r:id="rId23"/>
          <w:footerReference w:type="default" r:id="rId24"/>
          <w:pgSz w:w="11906" w:h="16838"/>
          <w:pgMar w:top="1440" w:right="1800" w:bottom="1440" w:left="1800" w:header="708" w:footer="708" w:gutter="0"/>
          <w:cols w:space="708"/>
          <w:bidi/>
          <w:rtlGutter/>
          <w:docGrid w:linePitch="360"/>
        </w:sectPr>
      </w:pPr>
      <w:r>
        <w:rPr>
          <w:rFonts w:cs="David"/>
          <w:b/>
          <w:bCs/>
          <w:noProof/>
          <w:sz w:val="28"/>
          <w:szCs w:val="28"/>
          <w:rtl/>
        </w:rPr>
        <w:drawing>
          <wp:inline distT="0" distB="0" distL="0" distR="0">
            <wp:extent cx="5274310" cy="3747770"/>
            <wp:effectExtent l="19050" t="0" r="2540" b="0"/>
            <wp:docPr id="26" name="תמונה 25" descr="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jpg"/>
                    <pic:cNvPicPr/>
                  </pic:nvPicPr>
                  <pic:blipFill>
                    <a:blip r:embed="rId25" cstate="print"/>
                    <a:stretch>
                      <a:fillRect/>
                    </a:stretch>
                  </pic:blipFill>
                  <pic:spPr>
                    <a:xfrm>
                      <a:off x="0" y="0"/>
                      <a:ext cx="5274310" cy="3747770"/>
                    </a:xfrm>
                    <a:prstGeom prst="rect">
                      <a:avLst/>
                    </a:prstGeom>
                  </pic:spPr>
                </pic:pic>
              </a:graphicData>
            </a:graphic>
          </wp:inline>
        </w:drawing>
      </w:r>
    </w:p>
    <w:p w:rsidR="00404993" w:rsidRPr="00D55BAD" w:rsidRDefault="00D55BAD" w:rsidP="00404993">
      <w:pPr>
        <w:tabs>
          <w:tab w:val="left" w:pos="2366"/>
        </w:tabs>
        <w:spacing w:line="360" w:lineRule="auto"/>
        <w:rPr>
          <w:rFonts w:cs="David"/>
          <w:b/>
          <w:bCs/>
          <w:rtl/>
        </w:rPr>
      </w:pPr>
      <w:r w:rsidRPr="00D55BAD">
        <w:rPr>
          <w:rFonts w:cs="David" w:hint="cs"/>
          <w:b/>
          <w:bCs/>
          <w:rtl/>
        </w:rPr>
        <w:lastRenderedPageBreak/>
        <w:t xml:space="preserve">11.6 </w:t>
      </w:r>
      <w:r w:rsidR="00404993" w:rsidRPr="00D55BAD">
        <w:rPr>
          <w:rFonts w:cs="David" w:hint="cs"/>
          <w:b/>
          <w:bCs/>
          <w:rtl/>
        </w:rPr>
        <w:t>ממשק ה-</w:t>
      </w:r>
      <w:r w:rsidR="00404993" w:rsidRPr="00D55BAD">
        <w:rPr>
          <w:rFonts w:cs="David" w:hint="cs"/>
          <w:b/>
          <w:bCs/>
        </w:rPr>
        <w:t>GUI</w:t>
      </w:r>
      <w:r w:rsidR="00404993" w:rsidRPr="00D55BAD">
        <w:rPr>
          <w:rFonts w:cs="David" w:hint="cs"/>
          <w:b/>
          <w:bCs/>
          <w:rtl/>
        </w:rPr>
        <w:t>:</w:t>
      </w:r>
    </w:p>
    <w:p w:rsidR="00404993" w:rsidRPr="004A6A9B" w:rsidRDefault="00404993" w:rsidP="00B828EE">
      <w:pPr>
        <w:tabs>
          <w:tab w:val="left" w:pos="2366"/>
        </w:tabs>
        <w:spacing w:line="360" w:lineRule="auto"/>
        <w:rPr>
          <w:rFonts w:cs="David"/>
          <w:rtl/>
        </w:rPr>
      </w:pPr>
      <w:r w:rsidRPr="004A6A9B">
        <w:rPr>
          <w:rFonts w:cs="David" w:hint="cs"/>
          <w:rtl/>
        </w:rPr>
        <w:t>כפי שמצויים בדו"ח, ישנו ממשק אשר מציג את הנתונים.לממשק יש כלים רבים המקוטלגים.</w:t>
      </w:r>
      <w:r w:rsidRPr="004A6A9B">
        <w:rPr>
          <w:rFonts w:cs="David"/>
          <w:rtl/>
        </w:rPr>
        <w:br/>
      </w:r>
      <w:r w:rsidRPr="004A6A9B">
        <w:rPr>
          <w:rFonts w:cs="David" w:hint="cs"/>
          <w:rtl/>
        </w:rPr>
        <w:t xml:space="preserve">אחד מהכלים שלו הוא הצגת השרתים במערכת ועל ידי לחיצה על אחד מהם ניתן </w:t>
      </w:r>
      <w:r w:rsidR="00B828EE" w:rsidRPr="004A6A9B">
        <w:rPr>
          <w:rFonts w:cs="David" w:hint="cs"/>
          <w:rtl/>
        </w:rPr>
        <w:t>את כל התכונות המנוטרות בו.</w:t>
      </w:r>
    </w:p>
    <w:p w:rsidR="003A4063" w:rsidRDefault="005A1299" w:rsidP="002E3BA8">
      <w:pPr>
        <w:rPr>
          <w:ins w:id="0" w:author="shiranbh" w:date="2011-06-29T14:06:00Z"/>
          <w:rFonts w:cs="Arial"/>
          <w:b/>
          <w:bCs/>
          <w:noProof/>
          <w:sz w:val="28"/>
          <w:szCs w:val="28"/>
          <w:rtl/>
        </w:rPr>
      </w:pPr>
      <w:r>
        <w:rPr>
          <w:rFonts w:cs="Arial"/>
          <w:b/>
          <w:bCs/>
          <w:noProof/>
          <w:sz w:val="28"/>
          <w:szCs w:val="28"/>
        </w:rPr>
        <w:drawing>
          <wp:inline distT="0" distB="0" distL="0" distR="0">
            <wp:extent cx="5812407" cy="4390846"/>
            <wp:effectExtent l="19050" t="0" r="0" b="0"/>
            <wp:docPr id="1"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5816652" cy="4394053"/>
                    </a:xfrm>
                    <a:prstGeom prst="rect">
                      <a:avLst/>
                    </a:prstGeom>
                    <a:noFill/>
                    <a:ln w="9525">
                      <a:noFill/>
                      <a:miter lim="800000"/>
                      <a:headEnd/>
                      <a:tailEnd/>
                    </a:ln>
                  </pic:spPr>
                </pic:pic>
              </a:graphicData>
            </a:graphic>
          </wp:inline>
        </w:drawing>
      </w:r>
    </w:p>
    <w:p w:rsidR="00AC0AF2" w:rsidRDefault="00AC0AF2" w:rsidP="003A4063">
      <w:pPr>
        <w:rPr>
          <w:b/>
          <w:bCs/>
          <w:sz w:val="28"/>
          <w:szCs w:val="28"/>
          <w:rtl/>
        </w:rPr>
      </w:pPr>
    </w:p>
    <w:p w:rsidR="00AC0AF2" w:rsidRDefault="00AC0AF2" w:rsidP="003A4063">
      <w:pPr>
        <w:rPr>
          <w:b/>
          <w:bCs/>
          <w:sz w:val="28"/>
          <w:szCs w:val="28"/>
          <w:rtl/>
        </w:rPr>
      </w:pPr>
    </w:p>
    <w:p w:rsidR="004A6A9B" w:rsidRDefault="004A6A9B" w:rsidP="003A4063">
      <w:pPr>
        <w:rPr>
          <w:rFonts w:hint="cs"/>
          <w:b/>
          <w:bCs/>
          <w:sz w:val="28"/>
          <w:szCs w:val="28"/>
          <w:rtl/>
        </w:rPr>
      </w:pPr>
    </w:p>
    <w:p w:rsidR="003930FE" w:rsidRDefault="003930FE" w:rsidP="003A4063">
      <w:pPr>
        <w:rPr>
          <w:rFonts w:hint="cs"/>
          <w:b/>
          <w:bCs/>
          <w:sz w:val="28"/>
          <w:szCs w:val="28"/>
          <w:rtl/>
        </w:rPr>
      </w:pPr>
    </w:p>
    <w:p w:rsidR="003930FE" w:rsidRDefault="003930FE" w:rsidP="003A4063">
      <w:pPr>
        <w:rPr>
          <w:rFonts w:hint="cs"/>
          <w:b/>
          <w:bCs/>
          <w:sz w:val="28"/>
          <w:szCs w:val="28"/>
          <w:rtl/>
        </w:rPr>
      </w:pPr>
    </w:p>
    <w:p w:rsidR="003930FE" w:rsidRDefault="003930FE" w:rsidP="003A4063">
      <w:pPr>
        <w:rPr>
          <w:rFonts w:hint="cs"/>
          <w:b/>
          <w:bCs/>
          <w:sz w:val="28"/>
          <w:szCs w:val="28"/>
          <w:rtl/>
        </w:rPr>
      </w:pPr>
    </w:p>
    <w:p w:rsidR="003930FE" w:rsidRDefault="003930FE" w:rsidP="003A4063">
      <w:pPr>
        <w:rPr>
          <w:rFonts w:hint="cs"/>
          <w:b/>
          <w:bCs/>
          <w:sz w:val="28"/>
          <w:szCs w:val="28"/>
          <w:rtl/>
        </w:rPr>
      </w:pPr>
    </w:p>
    <w:p w:rsidR="003930FE" w:rsidRDefault="003930FE" w:rsidP="003A4063">
      <w:pPr>
        <w:rPr>
          <w:b/>
          <w:bCs/>
          <w:sz w:val="28"/>
          <w:szCs w:val="28"/>
          <w:rtl/>
        </w:rPr>
      </w:pPr>
    </w:p>
    <w:p w:rsidR="00AC0AF2" w:rsidRPr="00D55BAD" w:rsidRDefault="00D55BAD" w:rsidP="003A4063">
      <w:pPr>
        <w:rPr>
          <w:b/>
          <w:bCs/>
          <w:rtl/>
        </w:rPr>
      </w:pPr>
      <w:r w:rsidRPr="00D55BAD">
        <w:rPr>
          <w:rFonts w:hint="cs"/>
          <w:b/>
          <w:bCs/>
          <w:rtl/>
        </w:rPr>
        <w:lastRenderedPageBreak/>
        <w:t xml:space="preserve">11.7 </w:t>
      </w:r>
      <w:r w:rsidR="001A5880" w:rsidRPr="00D55BAD">
        <w:rPr>
          <w:rFonts w:hint="cs"/>
          <w:b/>
          <w:bCs/>
          <w:rtl/>
        </w:rPr>
        <w:t>קובץ קונפיגורציה לאחד מהשרתים:</w:t>
      </w:r>
    </w:p>
    <w:p w:rsidR="005735E4" w:rsidRPr="00AC0AF2" w:rsidRDefault="005735E4" w:rsidP="005735E4">
      <w:pPr>
        <w:bidi w:val="0"/>
        <w:spacing w:line="240" w:lineRule="auto"/>
        <w:rPr>
          <w:sz w:val="18"/>
          <w:szCs w:val="18"/>
        </w:rPr>
      </w:pPr>
      <w:r w:rsidRPr="005735E4">
        <w:rPr>
          <w:rFonts w:cs="Arial"/>
          <w:rtl/>
        </w:rPr>
        <w:t xml:space="preserve"># </w:t>
      </w:r>
      <w:r w:rsidRPr="00AC0AF2">
        <w:rPr>
          <w:sz w:val="18"/>
          <w:szCs w:val="18"/>
        </w:rPr>
        <w:t>HOST DEFINITIONS</w:t>
      </w:r>
    </w:p>
    <w:p w:rsidR="005735E4" w:rsidRPr="00AC0AF2" w:rsidRDefault="005735E4" w:rsidP="00A27F21">
      <w:pPr>
        <w:bidi w:val="0"/>
        <w:spacing w:line="240" w:lineRule="auto"/>
        <w:rPr>
          <w:sz w:val="18"/>
          <w:szCs w:val="18"/>
        </w:rPr>
      </w:pPr>
      <w:r w:rsidRPr="00AC0AF2">
        <w:rPr>
          <w:rFonts w:cs="Arial"/>
          <w:sz w:val="18"/>
          <w:szCs w:val="18"/>
          <w:rtl/>
        </w:rPr>
        <w:t>#</w:t>
      </w:r>
      <w:r w:rsidRPr="00AC0AF2">
        <w:rPr>
          <w:sz w:val="18"/>
          <w:szCs w:val="18"/>
        </w:rPr>
        <w:t>J-project1</w:t>
      </w:r>
      <w:r w:rsidR="00AC0AF2">
        <w:rPr>
          <w:sz w:val="18"/>
          <w:szCs w:val="18"/>
        </w:rPr>
        <w:t xml:space="preserve"> </w:t>
      </w:r>
      <w:r w:rsidR="00AC0AF2">
        <w:rPr>
          <w:sz w:val="18"/>
          <w:szCs w:val="18"/>
        </w:rPr>
        <w:br/>
      </w:r>
      <w:r w:rsidRPr="00AC0AF2">
        <w:rPr>
          <w:rFonts w:cs="Arial"/>
          <w:sz w:val="18"/>
          <w:szCs w:val="18"/>
          <w:rtl/>
        </w:rPr>
        <w:t>#</w:t>
      </w:r>
      <w:r w:rsidRPr="00AC0AF2">
        <w:rPr>
          <w:sz w:val="18"/>
          <w:szCs w:val="18"/>
        </w:rPr>
        <w:t>Define a host for the Windows machine we'll be monitoring</w:t>
      </w:r>
      <w:r w:rsidR="00A27F21">
        <w:rPr>
          <w:sz w:val="18"/>
          <w:szCs w:val="18"/>
        </w:rPr>
        <w:t xml:space="preserve">                                                                                             </w:t>
      </w:r>
      <w:r w:rsidRPr="00AC0AF2">
        <w:rPr>
          <w:rFonts w:cs="Arial"/>
          <w:sz w:val="18"/>
          <w:szCs w:val="18"/>
          <w:rtl/>
        </w:rPr>
        <w:t xml:space="preserve"> </w:t>
      </w:r>
      <w:r w:rsidRPr="00AC0AF2">
        <w:rPr>
          <w:sz w:val="18"/>
          <w:szCs w:val="18"/>
        </w:rPr>
        <w:t>define host</w:t>
      </w:r>
      <w:r w:rsidR="00A27F21">
        <w:rPr>
          <w:rFonts w:cs="Arial"/>
          <w:sz w:val="18"/>
          <w:szCs w:val="18"/>
        </w:rPr>
        <w:t>{</w:t>
      </w:r>
    </w:p>
    <w:p w:rsidR="005735E4" w:rsidRPr="00AC0AF2" w:rsidRDefault="005735E4" w:rsidP="00A27F21">
      <w:pPr>
        <w:bidi w:val="0"/>
        <w:spacing w:line="240" w:lineRule="auto"/>
        <w:rPr>
          <w:sz w:val="18"/>
          <w:szCs w:val="18"/>
          <w:rtl/>
        </w:rPr>
      </w:pPr>
      <w:r w:rsidRPr="00AC0AF2">
        <w:rPr>
          <w:rFonts w:cs="Arial"/>
          <w:sz w:val="18"/>
          <w:szCs w:val="18"/>
          <w:rtl/>
        </w:rPr>
        <w:tab/>
      </w:r>
      <w:r w:rsidRPr="00AC0AF2">
        <w:rPr>
          <w:sz w:val="18"/>
          <w:szCs w:val="18"/>
        </w:rPr>
        <w:t>use</w:t>
      </w:r>
      <w:r w:rsidRPr="00AC0AF2">
        <w:rPr>
          <w:rFonts w:cs="Arial"/>
          <w:sz w:val="18"/>
          <w:szCs w:val="18"/>
          <w:rtl/>
        </w:rPr>
        <w:tab/>
      </w:r>
      <w:r w:rsidRPr="00AC0AF2">
        <w:rPr>
          <w:rFonts w:cs="Arial"/>
          <w:sz w:val="18"/>
          <w:szCs w:val="18"/>
          <w:rtl/>
        </w:rPr>
        <w:tab/>
      </w:r>
      <w:r w:rsidRPr="00AC0AF2">
        <w:rPr>
          <w:sz w:val="18"/>
          <w:szCs w:val="18"/>
        </w:rPr>
        <w:t>windows-server</w:t>
      </w:r>
      <w:r w:rsidRPr="00AC0AF2">
        <w:rPr>
          <w:rFonts w:cs="Arial"/>
          <w:sz w:val="18"/>
          <w:szCs w:val="18"/>
          <w:rtl/>
        </w:rPr>
        <w:tab/>
        <w:t xml:space="preserve"> ; </w:t>
      </w:r>
      <w:r w:rsidRPr="00AC0AF2">
        <w:rPr>
          <w:sz w:val="18"/>
          <w:szCs w:val="18"/>
        </w:rPr>
        <w:t>Inherit default values from a template</w:t>
      </w:r>
      <w:r w:rsidR="00A27F21">
        <w:rPr>
          <w:rFonts w:hint="cs"/>
          <w:sz w:val="18"/>
          <w:szCs w:val="18"/>
          <w:rtl/>
        </w:rPr>
        <w:t xml:space="preserve">                                                 </w:t>
      </w:r>
      <w:r w:rsidRPr="00AC0AF2">
        <w:rPr>
          <w:sz w:val="18"/>
          <w:szCs w:val="18"/>
        </w:rPr>
        <w:t>host_name</w:t>
      </w:r>
      <w:r w:rsidRPr="00AC0AF2">
        <w:rPr>
          <w:rFonts w:cs="Arial"/>
          <w:sz w:val="18"/>
          <w:szCs w:val="18"/>
          <w:rtl/>
        </w:rPr>
        <w:tab/>
      </w:r>
      <w:r w:rsidRPr="00AC0AF2">
        <w:rPr>
          <w:sz w:val="18"/>
          <w:szCs w:val="18"/>
        </w:rPr>
        <w:t>jproject-1</w:t>
      </w:r>
      <w:r w:rsidRPr="00AC0AF2">
        <w:rPr>
          <w:rFonts w:cs="Arial"/>
          <w:sz w:val="18"/>
          <w:szCs w:val="18"/>
          <w:rtl/>
        </w:rPr>
        <w:tab/>
        <w:t xml:space="preserve"> ; </w:t>
      </w:r>
      <w:r w:rsidRPr="00AC0AF2">
        <w:rPr>
          <w:sz w:val="18"/>
          <w:szCs w:val="18"/>
        </w:rPr>
        <w:t>The name we're giving to this host</w:t>
      </w:r>
      <w:r w:rsidR="00A27F21">
        <w:rPr>
          <w:rFonts w:hint="cs"/>
          <w:sz w:val="18"/>
          <w:szCs w:val="18"/>
          <w:rtl/>
        </w:rPr>
        <w:t xml:space="preserve">                                                                     </w:t>
      </w:r>
      <w:r w:rsidRPr="00AC0AF2">
        <w:rPr>
          <w:sz w:val="18"/>
          <w:szCs w:val="18"/>
        </w:rPr>
        <w:t>alias</w:t>
      </w:r>
      <w:r w:rsidRPr="00AC0AF2">
        <w:rPr>
          <w:rFonts w:cs="Arial"/>
          <w:sz w:val="18"/>
          <w:szCs w:val="18"/>
          <w:rtl/>
        </w:rPr>
        <w:tab/>
      </w:r>
      <w:r w:rsidRPr="00AC0AF2">
        <w:rPr>
          <w:rFonts w:cs="Arial"/>
          <w:sz w:val="18"/>
          <w:szCs w:val="18"/>
          <w:rtl/>
        </w:rPr>
        <w:tab/>
      </w:r>
      <w:r w:rsidRPr="00AC0AF2">
        <w:rPr>
          <w:sz w:val="18"/>
          <w:szCs w:val="18"/>
        </w:rPr>
        <w:t>jproject-1 server ; A longer name associated with the host</w:t>
      </w:r>
      <w:r w:rsidR="00A27F21">
        <w:rPr>
          <w:rFonts w:hint="cs"/>
          <w:sz w:val="18"/>
          <w:szCs w:val="18"/>
          <w:rtl/>
        </w:rPr>
        <w:t xml:space="preserve">                                                    </w:t>
      </w:r>
      <w:r w:rsidRPr="00AC0AF2">
        <w:rPr>
          <w:sz w:val="18"/>
          <w:szCs w:val="18"/>
        </w:rPr>
        <w:t>address</w:t>
      </w:r>
      <w:r w:rsidRPr="00AC0AF2">
        <w:rPr>
          <w:rFonts w:cs="Arial"/>
          <w:sz w:val="18"/>
          <w:szCs w:val="18"/>
          <w:rtl/>
        </w:rPr>
        <w:tab/>
      </w:r>
      <w:r w:rsidRPr="00AC0AF2">
        <w:rPr>
          <w:rFonts w:cs="Arial"/>
          <w:sz w:val="18"/>
          <w:szCs w:val="18"/>
          <w:rtl/>
        </w:rPr>
        <w:tab/>
        <w:t>62.90.88.145</w:t>
      </w:r>
      <w:r w:rsidRPr="00AC0AF2">
        <w:rPr>
          <w:rFonts w:cs="Arial"/>
          <w:sz w:val="18"/>
          <w:szCs w:val="18"/>
          <w:rtl/>
        </w:rPr>
        <w:tab/>
        <w:t xml:space="preserve"> ; </w:t>
      </w:r>
      <w:r w:rsidRPr="00AC0AF2">
        <w:rPr>
          <w:sz w:val="18"/>
          <w:szCs w:val="18"/>
        </w:rPr>
        <w:t>IP address of the host</w:t>
      </w:r>
      <w:r w:rsidR="00A27F21">
        <w:rPr>
          <w:sz w:val="18"/>
          <w:szCs w:val="18"/>
        </w:rPr>
        <w:br/>
      </w:r>
      <w:r w:rsidR="00A27F21">
        <w:rPr>
          <w:rFonts w:cs="Arial"/>
          <w:sz w:val="18"/>
          <w:szCs w:val="18"/>
        </w:rPr>
        <w:t>}</w:t>
      </w:r>
    </w:p>
    <w:p w:rsidR="005735E4" w:rsidRPr="00AC0AF2" w:rsidRDefault="005735E4" w:rsidP="00A27F21">
      <w:pPr>
        <w:bidi w:val="0"/>
        <w:spacing w:line="240" w:lineRule="auto"/>
        <w:rPr>
          <w:sz w:val="18"/>
          <w:szCs w:val="18"/>
          <w:rtl/>
        </w:rPr>
      </w:pPr>
      <w:r w:rsidRPr="00AC0AF2">
        <w:rPr>
          <w:rFonts w:cs="Arial"/>
          <w:sz w:val="18"/>
          <w:szCs w:val="18"/>
          <w:rtl/>
        </w:rPr>
        <w:t xml:space="preserve"># </w:t>
      </w:r>
      <w:r w:rsidRPr="00AC0AF2">
        <w:rPr>
          <w:sz w:val="18"/>
          <w:szCs w:val="18"/>
        </w:rPr>
        <w:t>HOST GROUP DEFINITIONS</w:t>
      </w:r>
      <w:r w:rsidR="00A27F21">
        <w:rPr>
          <w:sz w:val="18"/>
          <w:szCs w:val="18"/>
        </w:rPr>
        <w:br/>
      </w:r>
      <w:r w:rsidRPr="00AC0AF2">
        <w:rPr>
          <w:rFonts w:cs="Arial"/>
          <w:sz w:val="18"/>
          <w:szCs w:val="18"/>
          <w:rtl/>
        </w:rPr>
        <w:t xml:space="preserve"># </w:t>
      </w:r>
      <w:r w:rsidRPr="00AC0AF2">
        <w:rPr>
          <w:sz w:val="18"/>
          <w:szCs w:val="18"/>
        </w:rPr>
        <w:t>Define a hostgroup for Windows machines</w:t>
      </w:r>
      <w:r w:rsidR="00A27F21">
        <w:rPr>
          <w:sz w:val="18"/>
          <w:szCs w:val="18"/>
        </w:rPr>
        <w:br/>
      </w:r>
      <w:r w:rsidRPr="00AC0AF2">
        <w:rPr>
          <w:rFonts w:cs="Arial"/>
          <w:sz w:val="18"/>
          <w:szCs w:val="18"/>
          <w:rtl/>
        </w:rPr>
        <w:t xml:space="preserve"># </w:t>
      </w:r>
      <w:r w:rsidRPr="00AC0AF2">
        <w:rPr>
          <w:sz w:val="18"/>
          <w:szCs w:val="18"/>
        </w:rPr>
        <w:t>All hosts that use the windows-server template will automatically be a member of this group</w:t>
      </w:r>
    </w:p>
    <w:p w:rsidR="005735E4" w:rsidRPr="00AC0AF2" w:rsidRDefault="005735E4" w:rsidP="005735E4">
      <w:pPr>
        <w:bidi w:val="0"/>
        <w:spacing w:line="240" w:lineRule="auto"/>
        <w:rPr>
          <w:sz w:val="18"/>
          <w:szCs w:val="18"/>
        </w:rPr>
      </w:pPr>
      <w:r w:rsidRPr="00AC0AF2">
        <w:rPr>
          <w:sz w:val="18"/>
          <w:szCs w:val="18"/>
        </w:rPr>
        <w:t>define hostgroup</w:t>
      </w:r>
      <w:r w:rsidR="00A27F21">
        <w:rPr>
          <w:rFonts w:cs="Arial" w:hint="cs"/>
          <w:sz w:val="18"/>
          <w:szCs w:val="18"/>
          <w:rtl/>
        </w:rPr>
        <w:t>}</w:t>
      </w:r>
    </w:p>
    <w:p w:rsidR="00A27F21" w:rsidRPr="00AC0AF2" w:rsidRDefault="005735E4" w:rsidP="00A27F21">
      <w:pPr>
        <w:bidi w:val="0"/>
        <w:spacing w:line="240" w:lineRule="auto"/>
        <w:rPr>
          <w:sz w:val="18"/>
          <w:szCs w:val="18"/>
        </w:rPr>
      </w:pPr>
      <w:r w:rsidRPr="00AC0AF2">
        <w:rPr>
          <w:rFonts w:cs="Arial"/>
          <w:sz w:val="18"/>
          <w:szCs w:val="18"/>
          <w:rtl/>
        </w:rPr>
        <w:tab/>
      </w:r>
      <w:r w:rsidRPr="00AC0AF2">
        <w:rPr>
          <w:sz w:val="18"/>
          <w:szCs w:val="18"/>
        </w:rPr>
        <w:t>hostgroup_name</w:t>
      </w:r>
      <w:r w:rsidRPr="00AC0AF2">
        <w:rPr>
          <w:rFonts w:cs="Arial"/>
          <w:sz w:val="18"/>
          <w:szCs w:val="18"/>
          <w:rtl/>
        </w:rPr>
        <w:tab/>
      </w:r>
      <w:r w:rsidRPr="00AC0AF2">
        <w:rPr>
          <w:sz w:val="18"/>
          <w:szCs w:val="18"/>
        </w:rPr>
        <w:t>windows-servers</w:t>
      </w:r>
      <w:r w:rsidRPr="00AC0AF2">
        <w:rPr>
          <w:rFonts w:cs="Arial"/>
          <w:sz w:val="18"/>
          <w:szCs w:val="18"/>
          <w:rtl/>
        </w:rPr>
        <w:tab/>
        <w:t xml:space="preserve">; </w:t>
      </w:r>
      <w:r w:rsidRPr="00AC0AF2">
        <w:rPr>
          <w:sz w:val="18"/>
          <w:szCs w:val="18"/>
        </w:rPr>
        <w:t>The name of the hostgroup</w:t>
      </w:r>
      <w:r w:rsidR="00A27F21">
        <w:rPr>
          <w:sz w:val="18"/>
          <w:szCs w:val="18"/>
        </w:rPr>
        <w:t xml:space="preserve"> </w:t>
      </w:r>
      <w:r w:rsidR="00A27F21">
        <w:rPr>
          <w:sz w:val="18"/>
          <w:szCs w:val="18"/>
        </w:rPr>
        <w:br/>
      </w:r>
      <w:r w:rsidRPr="00AC0AF2">
        <w:rPr>
          <w:rFonts w:cs="Arial"/>
          <w:sz w:val="18"/>
          <w:szCs w:val="18"/>
          <w:rtl/>
        </w:rPr>
        <w:tab/>
      </w:r>
      <w:r w:rsidRPr="00AC0AF2">
        <w:rPr>
          <w:sz w:val="18"/>
          <w:szCs w:val="18"/>
        </w:rPr>
        <w:t>alias</w:t>
      </w:r>
      <w:r w:rsidRPr="00AC0AF2">
        <w:rPr>
          <w:rFonts w:cs="Arial"/>
          <w:sz w:val="18"/>
          <w:szCs w:val="18"/>
          <w:rtl/>
        </w:rPr>
        <w:tab/>
      </w:r>
      <w:r w:rsidRPr="00AC0AF2">
        <w:rPr>
          <w:rFonts w:cs="Arial"/>
          <w:sz w:val="18"/>
          <w:szCs w:val="18"/>
          <w:rtl/>
        </w:rPr>
        <w:tab/>
      </w:r>
      <w:r w:rsidRPr="00AC0AF2">
        <w:rPr>
          <w:sz w:val="18"/>
          <w:szCs w:val="18"/>
        </w:rPr>
        <w:t>Windows Servers</w:t>
      </w:r>
      <w:r w:rsidRPr="00AC0AF2">
        <w:rPr>
          <w:rFonts w:cs="Arial"/>
          <w:sz w:val="18"/>
          <w:szCs w:val="18"/>
          <w:rtl/>
        </w:rPr>
        <w:tab/>
        <w:t xml:space="preserve">; </w:t>
      </w:r>
      <w:r w:rsidRPr="00AC0AF2">
        <w:rPr>
          <w:sz w:val="18"/>
          <w:szCs w:val="18"/>
        </w:rPr>
        <w:t>Long name of the group</w:t>
      </w:r>
      <w:r w:rsidR="00A27F21">
        <w:rPr>
          <w:sz w:val="18"/>
          <w:szCs w:val="18"/>
          <w:rtl/>
        </w:rPr>
        <w:br/>
      </w:r>
      <w:r w:rsidR="00A27F21">
        <w:rPr>
          <w:rFonts w:hint="cs"/>
          <w:sz w:val="18"/>
          <w:szCs w:val="18"/>
          <w:rtl/>
        </w:rPr>
        <w:t>{</w:t>
      </w:r>
    </w:p>
    <w:p w:rsidR="005735E4" w:rsidRPr="00AC0AF2" w:rsidRDefault="005735E4" w:rsidP="00A27F21">
      <w:pPr>
        <w:bidi w:val="0"/>
        <w:spacing w:line="240" w:lineRule="auto"/>
        <w:rPr>
          <w:sz w:val="18"/>
          <w:szCs w:val="18"/>
        </w:rPr>
      </w:pPr>
      <w:r w:rsidRPr="00AC0AF2">
        <w:rPr>
          <w:rFonts w:cs="Arial"/>
          <w:sz w:val="18"/>
          <w:szCs w:val="18"/>
          <w:rtl/>
        </w:rPr>
        <w:t xml:space="preserve"># </w:t>
      </w:r>
      <w:r w:rsidRPr="00AC0AF2">
        <w:rPr>
          <w:sz w:val="18"/>
          <w:szCs w:val="18"/>
        </w:rPr>
        <w:t>SERVICE DEFINITIONS</w:t>
      </w:r>
      <w:r w:rsidR="00A27F21">
        <w:rPr>
          <w:sz w:val="18"/>
          <w:szCs w:val="18"/>
        </w:rPr>
        <w:br/>
      </w:r>
      <w:r w:rsidRPr="00AC0AF2">
        <w:rPr>
          <w:rFonts w:cs="Arial"/>
          <w:sz w:val="18"/>
          <w:szCs w:val="18"/>
          <w:rtl/>
        </w:rPr>
        <w:t xml:space="preserve"># </w:t>
      </w:r>
      <w:r w:rsidRPr="00AC0AF2">
        <w:rPr>
          <w:sz w:val="18"/>
          <w:szCs w:val="18"/>
        </w:rPr>
        <w:t>Create a service for monitoring the version of NSCLient++ that is installed</w:t>
      </w:r>
    </w:p>
    <w:p w:rsidR="005735E4" w:rsidRPr="00AC0AF2" w:rsidRDefault="005735E4" w:rsidP="00A27F21">
      <w:pPr>
        <w:bidi w:val="0"/>
        <w:spacing w:line="240" w:lineRule="auto"/>
        <w:rPr>
          <w:sz w:val="18"/>
          <w:szCs w:val="18"/>
        </w:rPr>
      </w:pPr>
      <w:r w:rsidRPr="00AC0AF2">
        <w:rPr>
          <w:sz w:val="18"/>
          <w:szCs w:val="18"/>
        </w:rPr>
        <w:t>define service</w:t>
      </w:r>
      <w:r w:rsidR="00A27F21">
        <w:rPr>
          <w:rFonts w:cs="Arial" w:hint="cs"/>
          <w:sz w:val="18"/>
          <w:szCs w:val="18"/>
          <w:rtl/>
        </w:rPr>
        <w:t>}</w:t>
      </w:r>
    </w:p>
    <w:p w:rsidR="005735E4" w:rsidRPr="00AC0AF2" w:rsidRDefault="005735E4" w:rsidP="005A1299">
      <w:pPr>
        <w:bidi w:val="0"/>
        <w:spacing w:line="240" w:lineRule="auto"/>
        <w:rPr>
          <w:sz w:val="18"/>
          <w:szCs w:val="18"/>
          <w:rtl/>
        </w:rPr>
      </w:pPr>
      <w:r w:rsidRPr="00AC0AF2">
        <w:rPr>
          <w:rFonts w:cs="Arial"/>
          <w:sz w:val="18"/>
          <w:szCs w:val="18"/>
          <w:rtl/>
        </w:rPr>
        <w:tab/>
      </w:r>
      <w:r w:rsidRPr="00AC0AF2">
        <w:rPr>
          <w:sz w:val="18"/>
          <w:szCs w:val="18"/>
        </w:rPr>
        <w:t>use</w:t>
      </w:r>
      <w:r w:rsidRPr="00AC0AF2">
        <w:rPr>
          <w:rFonts w:cs="Arial"/>
          <w:sz w:val="18"/>
          <w:szCs w:val="18"/>
          <w:rtl/>
        </w:rPr>
        <w:tab/>
      </w:r>
      <w:r w:rsidRPr="00AC0AF2">
        <w:rPr>
          <w:rFonts w:cs="Arial"/>
          <w:sz w:val="18"/>
          <w:szCs w:val="18"/>
          <w:rtl/>
        </w:rPr>
        <w:tab/>
      </w:r>
      <w:r w:rsidRPr="00AC0AF2">
        <w:rPr>
          <w:rFonts w:cs="Arial"/>
          <w:sz w:val="18"/>
          <w:szCs w:val="18"/>
          <w:rtl/>
        </w:rPr>
        <w:tab/>
      </w:r>
      <w:r w:rsidRPr="00AC0AF2">
        <w:rPr>
          <w:sz w:val="18"/>
          <w:szCs w:val="18"/>
        </w:rPr>
        <w:t>generic-service</w:t>
      </w:r>
      <w:r w:rsidR="00A27F21">
        <w:rPr>
          <w:sz w:val="18"/>
          <w:szCs w:val="18"/>
        </w:rPr>
        <w:br/>
      </w:r>
      <w:r w:rsidRPr="00AC0AF2">
        <w:rPr>
          <w:rFonts w:cs="Arial"/>
          <w:sz w:val="18"/>
          <w:szCs w:val="18"/>
          <w:rtl/>
        </w:rPr>
        <w:tab/>
      </w:r>
      <w:r w:rsidRPr="00AC0AF2">
        <w:rPr>
          <w:sz w:val="18"/>
          <w:szCs w:val="18"/>
        </w:rPr>
        <w:t>host_name</w:t>
      </w:r>
      <w:r w:rsidRPr="00AC0AF2">
        <w:rPr>
          <w:rFonts w:cs="Arial"/>
          <w:sz w:val="18"/>
          <w:szCs w:val="18"/>
          <w:rtl/>
        </w:rPr>
        <w:tab/>
      </w:r>
      <w:r w:rsidRPr="00AC0AF2">
        <w:rPr>
          <w:rFonts w:cs="Arial"/>
          <w:sz w:val="18"/>
          <w:szCs w:val="18"/>
          <w:rtl/>
        </w:rPr>
        <w:tab/>
      </w:r>
      <w:r w:rsidRPr="00AC0AF2">
        <w:rPr>
          <w:sz w:val="18"/>
          <w:szCs w:val="18"/>
        </w:rPr>
        <w:t>jproject-1</w:t>
      </w:r>
      <w:r w:rsidR="00A27F21">
        <w:rPr>
          <w:sz w:val="18"/>
          <w:szCs w:val="18"/>
        </w:rPr>
        <w:br/>
      </w:r>
      <w:r w:rsidRPr="00AC0AF2">
        <w:rPr>
          <w:rFonts w:cs="Arial"/>
          <w:sz w:val="18"/>
          <w:szCs w:val="18"/>
          <w:rtl/>
        </w:rPr>
        <w:tab/>
      </w:r>
      <w:r w:rsidRPr="00AC0AF2">
        <w:rPr>
          <w:sz w:val="18"/>
          <w:szCs w:val="18"/>
        </w:rPr>
        <w:t>service_description</w:t>
      </w:r>
      <w:r w:rsidR="005A1299">
        <w:rPr>
          <w:sz w:val="18"/>
          <w:szCs w:val="18"/>
        </w:rPr>
        <w:tab/>
      </w:r>
      <w:r w:rsidRPr="00AC0AF2">
        <w:rPr>
          <w:rFonts w:cs="Arial"/>
          <w:sz w:val="18"/>
          <w:szCs w:val="18"/>
          <w:rtl/>
        </w:rPr>
        <w:tab/>
      </w:r>
      <w:r w:rsidRPr="00AC0AF2">
        <w:rPr>
          <w:sz w:val="18"/>
          <w:szCs w:val="18"/>
        </w:rPr>
        <w:t>NSClient++ Version</w:t>
      </w:r>
      <w:r w:rsidR="005A1299">
        <w:rPr>
          <w:sz w:val="18"/>
          <w:szCs w:val="18"/>
        </w:rPr>
        <w:br/>
      </w:r>
      <w:r w:rsidRPr="00AC0AF2">
        <w:rPr>
          <w:rFonts w:cs="Arial"/>
          <w:sz w:val="18"/>
          <w:szCs w:val="18"/>
          <w:rtl/>
        </w:rPr>
        <w:tab/>
      </w:r>
      <w:r w:rsidRPr="00AC0AF2">
        <w:rPr>
          <w:sz w:val="18"/>
          <w:szCs w:val="18"/>
        </w:rPr>
        <w:t>check_command</w:t>
      </w:r>
      <w:r w:rsidRPr="00AC0AF2">
        <w:rPr>
          <w:rFonts w:cs="Arial"/>
          <w:sz w:val="18"/>
          <w:szCs w:val="18"/>
          <w:rtl/>
        </w:rPr>
        <w:tab/>
      </w:r>
      <w:r w:rsidR="005A1299">
        <w:rPr>
          <w:sz w:val="18"/>
          <w:szCs w:val="18"/>
        </w:rPr>
        <w:tab/>
      </w:r>
      <w:r w:rsidRPr="00AC0AF2">
        <w:rPr>
          <w:sz w:val="18"/>
          <w:szCs w:val="18"/>
        </w:rPr>
        <w:t>check_nt!CLIENTVERSION</w:t>
      </w:r>
      <w:r w:rsidR="005A1299">
        <w:rPr>
          <w:sz w:val="18"/>
          <w:szCs w:val="18"/>
          <w:rtl/>
        </w:rPr>
        <w:br/>
      </w:r>
      <w:r w:rsidR="005A1299">
        <w:rPr>
          <w:rFonts w:hint="cs"/>
          <w:sz w:val="18"/>
          <w:szCs w:val="18"/>
          <w:rtl/>
        </w:rPr>
        <w:t>{</w:t>
      </w:r>
    </w:p>
    <w:p w:rsidR="005735E4" w:rsidRPr="00AC0AF2" w:rsidRDefault="005735E4" w:rsidP="005A1299">
      <w:pPr>
        <w:bidi w:val="0"/>
        <w:spacing w:line="240" w:lineRule="auto"/>
        <w:rPr>
          <w:sz w:val="18"/>
          <w:szCs w:val="18"/>
        </w:rPr>
      </w:pPr>
      <w:r w:rsidRPr="00AC0AF2">
        <w:rPr>
          <w:rFonts w:cs="Arial"/>
          <w:sz w:val="18"/>
          <w:szCs w:val="18"/>
          <w:rtl/>
        </w:rPr>
        <w:t xml:space="preserve"># </w:t>
      </w:r>
      <w:r w:rsidRPr="00AC0AF2">
        <w:rPr>
          <w:sz w:val="18"/>
          <w:szCs w:val="18"/>
        </w:rPr>
        <w:t>Create a service for monitoring the uptime of the server</w:t>
      </w:r>
    </w:p>
    <w:p w:rsidR="005735E4" w:rsidRPr="00AC0AF2" w:rsidRDefault="005735E4" w:rsidP="005A1299">
      <w:pPr>
        <w:bidi w:val="0"/>
        <w:spacing w:line="240" w:lineRule="auto"/>
        <w:rPr>
          <w:sz w:val="18"/>
          <w:szCs w:val="18"/>
        </w:rPr>
      </w:pPr>
      <w:r w:rsidRPr="00AC0AF2">
        <w:rPr>
          <w:sz w:val="18"/>
          <w:szCs w:val="18"/>
        </w:rPr>
        <w:t>define service</w:t>
      </w:r>
      <w:r w:rsidR="005A1299">
        <w:rPr>
          <w:rFonts w:cs="Arial"/>
          <w:sz w:val="18"/>
          <w:szCs w:val="18"/>
        </w:rPr>
        <w:t>{</w:t>
      </w:r>
    </w:p>
    <w:p w:rsidR="005735E4" w:rsidRPr="005A1299" w:rsidRDefault="005735E4" w:rsidP="005A1299">
      <w:pPr>
        <w:bidi w:val="0"/>
        <w:spacing w:line="240" w:lineRule="auto"/>
        <w:rPr>
          <w:sz w:val="18"/>
          <w:szCs w:val="18"/>
        </w:rPr>
      </w:pPr>
      <w:r w:rsidRPr="00AC0AF2">
        <w:rPr>
          <w:rFonts w:cs="Arial"/>
          <w:sz w:val="18"/>
          <w:szCs w:val="18"/>
          <w:rtl/>
        </w:rPr>
        <w:tab/>
      </w:r>
      <w:r w:rsidRPr="00AC0AF2">
        <w:rPr>
          <w:sz w:val="18"/>
          <w:szCs w:val="18"/>
        </w:rPr>
        <w:t>use</w:t>
      </w:r>
      <w:r w:rsidRPr="00AC0AF2">
        <w:rPr>
          <w:rFonts w:cs="Arial"/>
          <w:sz w:val="18"/>
          <w:szCs w:val="18"/>
          <w:rtl/>
        </w:rPr>
        <w:tab/>
      </w:r>
      <w:r w:rsidRPr="00AC0AF2">
        <w:rPr>
          <w:rFonts w:cs="Arial"/>
          <w:sz w:val="18"/>
          <w:szCs w:val="18"/>
          <w:rtl/>
        </w:rPr>
        <w:tab/>
      </w:r>
      <w:r w:rsidRPr="00AC0AF2">
        <w:rPr>
          <w:rFonts w:cs="Arial"/>
          <w:sz w:val="18"/>
          <w:szCs w:val="18"/>
          <w:rtl/>
        </w:rPr>
        <w:tab/>
      </w:r>
      <w:r w:rsidRPr="00AC0AF2">
        <w:rPr>
          <w:sz w:val="18"/>
          <w:szCs w:val="18"/>
        </w:rPr>
        <w:t>generic-service</w:t>
      </w:r>
      <w:r w:rsidR="005A1299">
        <w:rPr>
          <w:sz w:val="18"/>
          <w:szCs w:val="18"/>
        </w:rPr>
        <w:br/>
      </w:r>
      <w:r w:rsidRPr="00AC0AF2">
        <w:rPr>
          <w:rFonts w:cs="Arial"/>
          <w:sz w:val="18"/>
          <w:szCs w:val="18"/>
          <w:rtl/>
        </w:rPr>
        <w:tab/>
      </w:r>
      <w:r w:rsidRPr="00AC0AF2">
        <w:rPr>
          <w:sz w:val="18"/>
          <w:szCs w:val="18"/>
        </w:rPr>
        <w:t>host_name</w:t>
      </w:r>
      <w:r w:rsidRPr="00AC0AF2">
        <w:rPr>
          <w:rFonts w:cs="Arial"/>
          <w:sz w:val="18"/>
          <w:szCs w:val="18"/>
          <w:rtl/>
        </w:rPr>
        <w:tab/>
      </w:r>
      <w:r w:rsidRPr="00AC0AF2">
        <w:rPr>
          <w:rFonts w:cs="Arial"/>
          <w:sz w:val="18"/>
          <w:szCs w:val="18"/>
          <w:rtl/>
        </w:rPr>
        <w:tab/>
      </w:r>
      <w:r w:rsidRPr="00AC0AF2">
        <w:rPr>
          <w:sz w:val="18"/>
          <w:szCs w:val="18"/>
        </w:rPr>
        <w:t>jproject-1</w:t>
      </w:r>
      <w:r w:rsidR="005A1299">
        <w:rPr>
          <w:sz w:val="18"/>
          <w:szCs w:val="18"/>
          <w:rtl/>
        </w:rPr>
        <w:br/>
      </w:r>
      <w:r w:rsidRPr="00AC0AF2">
        <w:rPr>
          <w:rFonts w:cs="Arial"/>
          <w:sz w:val="18"/>
          <w:szCs w:val="18"/>
          <w:rtl/>
        </w:rPr>
        <w:tab/>
      </w:r>
      <w:r w:rsidRPr="00AC0AF2">
        <w:rPr>
          <w:sz w:val="18"/>
          <w:szCs w:val="18"/>
        </w:rPr>
        <w:t>service_description</w:t>
      </w:r>
      <w:r w:rsidR="005A1299">
        <w:rPr>
          <w:sz w:val="18"/>
          <w:szCs w:val="18"/>
        </w:rPr>
        <w:tab/>
      </w:r>
      <w:r w:rsidRPr="00AC0AF2">
        <w:rPr>
          <w:rFonts w:cs="Arial"/>
          <w:sz w:val="18"/>
          <w:szCs w:val="18"/>
          <w:rtl/>
        </w:rPr>
        <w:tab/>
      </w:r>
      <w:r w:rsidRPr="00AC0AF2">
        <w:rPr>
          <w:sz w:val="18"/>
          <w:szCs w:val="18"/>
        </w:rPr>
        <w:t>Uptime</w:t>
      </w:r>
      <w:r w:rsidR="005A1299">
        <w:rPr>
          <w:sz w:val="18"/>
          <w:szCs w:val="18"/>
          <w:rtl/>
        </w:rPr>
        <w:br/>
      </w:r>
      <w:r w:rsidR="005A1299">
        <w:rPr>
          <w:sz w:val="18"/>
          <w:szCs w:val="18"/>
        </w:rPr>
        <w:t xml:space="preserve">                  </w:t>
      </w:r>
      <w:r w:rsidRPr="00AC0AF2">
        <w:rPr>
          <w:sz w:val="18"/>
          <w:szCs w:val="18"/>
        </w:rPr>
        <w:t>check_command</w:t>
      </w:r>
      <w:r w:rsidRPr="00AC0AF2">
        <w:rPr>
          <w:rFonts w:cs="Arial"/>
          <w:sz w:val="18"/>
          <w:szCs w:val="18"/>
          <w:rtl/>
        </w:rPr>
        <w:tab/>
      </w:r>
      <w:r w:rsidRPr="00AC0AF2">
        <w:rPr>
          <w:rFonts w:cs="Arial"/>
          <w:sz w:val="18"/>
          <w:szCs w:val="18"/>
          <w:rtl/>
        </w:rPr>
        <w:tab/>
      </w:r>
      <w:r w:rsidRPr="00AC0AF2">
        <w:rPr>
          <w:sz w:val="18"/>
          <w:szCs w:val="18"/>
        </w:rPr>
        <w:t>check_nt!UPTIME</w:t>
      </w:r>
      <w:r w:rsidR="005A1299">
        <w:rPr>
          <w:rFonts w:cs="Arial" w:hint="cs"/>
          <w:sz w:val="18"/>
          <w:szCs w:val="18"/>
          <w:rtl/>
        </w:rPr>
        <w:br/>
        <w:t>{</w:t>
      </w:r>
    </w:p>
    <w:p w:rsidR="005735E4" w:rsidRPr="00AC0AF2" w:rsidRDefault="005735E4" w:rsidP="005735E4">
      <w:pPr>
        <w:bidi w:val="0"/>
        <w:spacing w:line="240" w:lineRule="auto"/>
        <w:rPr>
          <w:sz w:val="18"/>
          <w:szCs w:val="18"/>
        </w:rPr>
      </w:pPr>
      <w:r w:rsidRPr="00AC0AF2">
        <w:rPr>
          <w:rFonts w:cs="Arial"/>
          <w:sz w:val="18"/>
          <w:szCs w:val="18"/>
          <w:rtl/>
        </w:rPr>
        <w:t xml:space="preserve"># </w:t>
      </w:r>
      <w:r w:rsidRPr="00AC0AF2">
        <w:rPr>
          <w:sz w:val="18"/>
          <w:szCs w:val="18"/>
        </w:rPr>
        <w:t>Create a service for monitoring CPU load</w:t>
      </w:r>
    </w:p>
    <w:p w:rsidR="005735E4" w:rsidRPr="00AC0AF2" w:rsidRDefault="005735E4" w:rsidP="005A1299">
      <w:pPr>
        <w:bidi w:val="0"/>
        <w:spacing w:line="240" w:lineRule="auto"/>
        <w:rPr>
          <w:sz w:val="18"/>
          <w:szCs w:val="18"/>
        </w:rPr>
      </w:pPr>
      <w:r w:rsidRPr="00AC0AF2">
        <w:rPr>
          <w:sz w:val="18"/>
          <w:szCs w:val="18"/>
        </w:rPr>
        <w:t>define service</w:t>
      </w:r>
      <w:r w:rsidR="005A1299">
        <w:rPr>
          <w:rFonts w:cs="Arial" w:hint="cs"/>
          <w:sz w:val="18"/>
          <w:szCs w:val="18"/>
          <w:rtl/>
        </w:rPr>
        <w:t>}</w:t>
      </w:r>
    </w:p>
    <w:p w:rsidR="005735E4" w:rsidRPr="00AC0AF2" w:rsidRDefault="005735E4" w:rsidP="005A1299">
      <w:pPr>
        <w:bidi w:val="0"/>
        <w:spacing w:line="240" w:lineRule="auto"/>
        <w:ind w:left="720"/>
        <w:rPr>
          <w:sz w:val="18"/>
          <w:szCs w:val="18"/>
          <w:rtl/>
        </w:rPr>
      </w:pPr>
      <w:r w:rsidRPr="00AC0AF2">
        <w:rPr>
          <w:sz w:val="18"/>
          <w:szCs w:val="18"/>
        </w:rPr>
        <w:t>use</w:t>
      </w:r>
      <w:r w:rsidRPr="00AC0AF2">
        <w:rPr>
          <w:rFonts w:cs="Arial"/>
          <w:sz w:val="18"/>
          <w:szCs w:val="18"/>
          <w:rtl/>
        </w:rPr>
        <w:tab/>
      </w:r>
      <w:r w:rsidRPr="00AC0AF2">
        <w:rPr>
          <w:rFonts w:cs="Arial"/>
          <w:sz w:val="18"/>
          <w:szCs w:val="18"/>
          <w:rtl/>
        </w:rPr>
        <w:tab/>
      </w:r>
      <w:r w:rsidRPr="00AC0AF2">
        <w:rPr>
          <w:rFonts w:cs="Arial"/>
          <w:sz w:val="18"/>
          <w:szCs w:val="18"/>
          <w:rtl/>
        </w:rPr>
        <w:tab/>
      </w:r>
      <w:r w:rsidRPr="00AC0AF2">
        <w:rPr>
          <w:sz w:val="18"/>
          <w:szCs w:val="18"/>
        </w:rPr>
        <w:t>generic-service</w:t>
      </w:r>
      <w:r w:rsidR="005A1299">
        <w:rPr>
          <w:sz w:val="18"/>
          <w:szCs w:val="18"/>
          <w:rtl/>
        </w:rPr>
        <w:br/>
      </w:r>
      <w:r w:rsidRPr="00AC0AF2">
        <w:rPr>
          <w:sz w:val="18"/>
          <w:szCs w:val="18"/>
        </w:rPr>
        <w:t>host_name</w:t>
      </w:r>
      <w:r w:rsidRPr="00AC0AF2">
        <w:rPr>
          <w:rFonts w:cs="Arial"/>
          <w:sz w:val="18"/>
          <w:szCs w:val="18"/>
          <w:rtl/>
        </w:rPr>
        <w:tab/>
      </w:r>
      <w:r w:rsidRPr="00AC0AF2">
        <w:rPr>
          <w:rFonts w:cs="Arial"/>
          <w:sz w:val="18"/>
          <w:szCs w:val="18"/>
          <w:rtl/>
        </w:rPr>
        <w:tab/>
      </w:r>
      <w:r w:rsidRPr="00AC0AF2">
        <w:rPr>
          <w:sz w:val="18"/>
          <w:szCs w:val="18"/>
        </w:rPr>
        <w:t>jproject-1</w:t>
      </w:r>
      <w:r w:rsidR="005A1299">
        <w:rPr>
          <w:sz w:val="18"/>
          <w:szCs w:val="18"/>
          <w:rtl/>
        </w:rPr>
        <w:br/>
      </w:r>
      <w:r w:rsidRPr="00AC0AF2">
        <w:rPr>
          <w:sz w:val="18"/>
          <w:szCs w:val="18"/>
        </w:rPr>
        <w:t>service_description</w:t>
      </w:r>
      <w:r w:rsidR="005A1299">
        <w:rPr>
          <w:sz w:val="18"/>
          <w:szCs w:val="18"/>
        </w:rPr>
        <w:tab/>
      </w:r>
      <w:r w:rsidRPr="00AC0AF2">
        <w:rPr>
          <w:rFonts w:cs="Arial"/>
          <w:sz w:val="18"/>
          <w:szCs w:val="18"/>
          <w:rtl/>
        </w:rPr>
        <w:tab/>
      </w:r>
      <w:r w:rsidRPr="00AC0AF2">
        <w:rPr>
          <w:sz w:val="18"/>
          <w:szCs w:val="18"/>
        </w:rPr>
        <w:t>CPU Load</w:t>
      </w:r>
      <w:r w:rsidR="005A1299">
        <w:rPr>
          <w:sz w:val="18"/>
          <w:szCs w:val="18"/>
          <w:rtl/>
        </w:rPr>
        <w:br/>
      </w:r>
      <w:r w:rsidRPr="00AC0AF2">
        <w:rPr>
          <w:sz w:val="18"/>
          <w:szCs w:val="18"/>
        </w:rPr>
        <w:t>check_command</w:t>
      </w:r>
      <w:r w:rsidRPr="00AC0AF2">
        <w:rPr>
          <w:rFonts w:cs="Arial"/>
          <w:sz w:val="18"/>
          <w:szCs w:val="18"/>
          <w:rtl/>
        </w:rPr>
        <w:tab/>
      </w:r>
      <w:r w:rsidRPr="00AC0AF2">
        <w:rPr>
          <w:rFonts w:cs="Arial"/>
          <w:sz w:val="18"/>
          <w:szCs w:val="18"/>
          <w:rtl/>
        </w:rPr>
        <w:tab/>
      </w:r>
      <w:r w:rsidRPr="00AC0AF2">
        <w:rPr>
          <w:sz w:val="18"/>
          <w:szCs w:val="18"/>
        </w:rPr>
        <w:t>check_nt!CPULOAD!-l 5,80,90</w:t>
      </w:r>
      <w:r w:rsidR="005A1299">
        <w:rPr>
          <w:sz w:val="18"/>
          <w:szCs w:val="18"/>
          <w:rtl/>
        </w:rPr>
        <w:br/>
      </w:r>
      <w:r w:rsidR="005A1299">
        <w:rPr>
          <w:rFonts w:hint="cs"/>
          <w:sz w:val="18"/>
          <w:szCs w:val="18"/>
          <w:rtl/>
        </w:rPr>
        <w:t>{</w:t>
      </w:r>
    </w:p>
    <w:p w:rsidR="005735E4" w:rsidRPr="00AC0AF2" w:rsidRDefault="005735E4" w:rsidP="005735E4">
      <w:pPr>
        <w:bidi w:val="0"/>
        <w:spacing w:line="240" w:lineRule="auto"/>
        <w:rPr>
          <w:sz w:val="18"/>
          <w:szCs w:val="18"/>
        </w:rPr>
      </w:pPr>
      <w:r w:rsidRPr="00AC0AF2">
        <w:rPr>
          <w:rFonts w:cs="Arial"/>
          <w:sz w:val="18"/>
          <w:szCs w:val="18"/>
          <w:rtl/>
        </w:rPr>
        <w:t xml:space="preserve"># </w:t>
      </w:r>
      <w:r w:rsidRPr="00AC0AF2">
        <w:rPr>
          <w:sz w:val="18"/>
          <w:szCs w:val="18"/>
        </w:rPr>
        <w:t>Create a service for monitoring memory usage</w:t>
      </w:r>
    </w:p>
    <w:p w:rsidR="005735E4" w:rsidRPr="00AC0AF2" w:rsidRDefault="005735E4" w:rsidP="005A1299">
      <w:pPr>
        <w:bidi w:val="0"/>
        <w:spacing w:line="240" w:lineRule="auto"/>
        <w:rPr>
          <w:sz w:val="18"/>
          <w:szCs w:val="18"/>
        </w:rPr>
      </w:pPr>
      <w:r w:rsidRPr="00AC0AF2">
        <w:rPr>
          <w:sz w:val="18"/>
          <w:szCs w:val="18"/>
        </w:rPr>
        <w:t>define service</w:t>
      </w:r>
      <w:r w:rsidR="005A1299">
        <w:rPr>
          <w:rFonts w:cs="Arial"/>
          <w:sz w:val="18"/>
          <w:szCs w:val="18"/>
        </w:rPr>
        <w:t>{</w:t>
      </w:r>
    </w:p>
    <w:p w:rsidR="005735E4" w:rsidRDefault="005735E4" w:rsidP="005A1299">
      <w:pPr>
        <w:bidi w:val="0"/>
        <w:spacing w:line="240" w:lineRule="auto"/>
        <w:ind w:left="720"/>
        <w:rPr>
          <w:sz w:val="18"/>
          <w:szCs w:val="18"/>
          <w:rtl/>
        </w:rPr>
      </w:pPr>
      <w:r w:rsidRPr="00AC0AF2">
        <w:rPr>
          <w:sz w:val="18"/>
          <w:szCs w:val="18"/>
        </w:rPr>
        <w:t>use</w:t>
      </w:r>
      <w:r w:rsidRPr="00AC0AF2">
        <w:rPr>
          <w:rFonts w:cs="Arial"/>
          <w:sz w:val="18"/>
          <w:szCs w:val="18"/>
          <w:rtl/>
        </w:rPr>
        <w:tab/>
      </w:r>
      <w:r w:rsidRPr="00AC0AF2">
        <w:rPr>
          <w:rFonts w:cs="Arial"/>
          <w:sz w:val="18"/>
          <w:szCs w:val="18"/>
          <w:rtl/>
        </w:rPr>
        <w:tab/>
      </w:r>
      <w:r w:rsidRPr="00AC0AF2">
        <w:rPr>
          <w:rFonts w:cs="Arial"/>
          <w:sz w:val="18"/>
          <w:szCs w:val="18"/>
          <w:rtl/>
        </w:rPr>
        <w:tab/>
      </w:r>
      <w:r w:rsidRPr="00AC0AF2">
        <w:rPr>
          <w:sz w:val="18"/>
          <w:szCs w:val="18"/>
        </w:rPr>
        <w:t>generic-service</w:t>
      </w:r>
      <w:r w:rsidR="005A1299">
        <w:rPr>
          <w:sz w:val="18"/>
          <w:szCs w:val="18"/>
          <w:rtl/>
        </w:rPr>
        <w:br/>
      </w:r>
      <w:r w:rsidRPr="00AC0AF2">
        <w:rPr>
          <w:sz w:val="18"/>
          <w:szCs w:val="18"/>
        </w:rPr>
        <w:t>host_name</w:t>
      </w:r>
      <w:r w:rsidRPr="00AC0AF2">
        <w:rPr>
          <w:rFonts w:cs="Arial"/>
          <w:sz w:val="18"/>
          <w:szCs w:val="18"/>
          <w:rtl/>
        </w:rPr>
        <w:tab/>
      </w:r>
      <w:r w:rsidRPr="00AC0AF2">
        <w:rPr>
          <w:rFonts w:cs="Arial"/>
          <w:sz w:val="18"/>
          <w:szCs w:val="18"/>
          <w:rtl/>
        </w:rPr>
        <w:tab/>
      </w:r>
      <w:r w:rsidRPr="00AC0AF2">
        <w:rPr>
          <w:sz w:val="18"/>
          <w:szCs w:val="18"/>
        </w:rPr>
        <w:t>jproject-1</w:t>
      </w:r>
      <w:r w:rsidR="005A1299">
        <w:rPr>
          <w:sz w:val="18"/>
          <w:szCs w:val="18"/>
          <w:rtl/>
        </w:rPr>
        <w:br/>
      </w:r>
      <w:r w:rsidRPr="00AC0AF2">
        <w:rPr>
          <w:sz w:val="18"/>
          <w:szCs w:val="18"/>
        </w:rPr>
        <w:t>service_description</w:t>
      </w:r>
      <w:r w:rsidRPr="00AC0AF2">
        <w:rPr>
          <w:rFonts w:cs="Arial"/>
          <w:sz w:val="18"/>
          <w:szCs w:val="18"/>
          <w:rtl/>
        </w:rPr>
        <w:tab/>
      </w:r>
      <w:r w:rsidR="005A1299">
        <w:rPr>
          <w:rFonts w:cs="Arial" w:hint="cs"/>
          <w:sz w:val="18"/>
          <w:szCs w:val="18"/>
          <w:rtl/>
        </w:rPr>
        <w:tab/>
      </w:r>
      <w:r w:rsidRPr="00AC0AF2">
        <w:rPr>
          <w:sz w:val="18"/>
          <w:szCs w:val="18"/>
        </w:rPr>
        <w:t>Memory Usage</w:t>
      </w:r>
      <w:r w:rsidR="005A1299">
        <w:rPr>
          <w:sz w:val="18"/>
          <w:szCs w:val="18"/>
          <w:rtl/>
        </w:rPr>
        <w:br/>
      </w:r>
      <w:r w:rsidRPr="00AC0AF2">
        <w:rPr>
          <w:sz w:val="18"/>
          <w:szCs w:val="18"/>
        </w:rPr>
        <w:lastRenderedPageBreak/>
        <w:t>check_command</w:t>
      </w:r>
      <w:r w:rsidRPr="00AC0AF2">
        <w:rPr>
          <w:rFonts w:cs="Arial"/>
          <w:sz w:val="18"/>
          <w:szCs w:val="18"/>
          <w:rtl/>
        </w:rPr>
        <w:tab/>
      </w:r>
      <w:r w:rsidRPr="00AC0AF2">
        <w:rPr>
          <w:rFonts w:cs="Arial"/>
          <w:sz w:val="18"/>
          <w:szCs w:val="18"/>
          <w:rtl/>
        </w:rPr>
        <w:tab/>
      </w:r>
      <w:r w:rsidRPr="00AC0AF2">
        <w:rPr>
          <w:sz w:val="18"/>
          <w:szCs w:val="18"/>
        </w:rPr>
        <w:t>check_nt!MEMUSE!-w 80 -c 90</w:t>
      </w:r>
      <w:r w:rsidR="005A1299">
        <w:rPr>
          <w:sz w:val="18"/>
          <w:szCs w:val="18"/>
          <w:rtl/>
        </w:rPr>
        <w:br/>
      </w:r>
      <w:r w:rsidR="005A1299">
        <w:rPr>
          <w:rFonts w:hint="cs"/>
          <w:sz w:val="18"/>
          <w:szCs w:val="18"/>
          <w:rtl/>
        </w:rPr>
        <w:t>{</w:t>
      </w:r>
    </w:p>
    <w:p w:rsidR="005735E4" w:rsidRPr="00AC0AF2" w:rsidRDefault="005735E4" w:rsidP="00AC0AF2">
      <w:pPr>
        <w:bidi w:val="0"/>
        <w:spacing w:line="240" w:lineRule="auto"/>
        <w:rPr>
          <w:sz w:val="18"/>
          <w:szCs w:val="18"/>
          <w:rtl/>
        </w:rPr>
      </w:pPr>
      <w:r w:rsidRPr="00AC0AF2">
        <w:rPr>
          <w:rFonts w:cs="Arial"/>
          <w:sz w:val="18"/>
          <w:szCs w:val="18"/>
          <w:rtl/>
        </w:rPr>
        <w:t xml:space="preserve"># </w:t>
      </w:r>
      <w:r w:rsidRPr="00AC0AF2">
        <w:rPr>
          <w:sz w:val="18"/>
          <w:szCs w:val="18"/>
        </w:rPr>
        <w:t>Create a service for monitoring C:\ disk usage</w:t>
      </w:r>
    </w:p>
    <w:p w:rsidR="005735E4" w:rsidRPr="00AC0AF2" w:rsidRDefault="005735E4" w:rsidP="005735E4">
      <w:pPr>
        <w:bidi w:val="0"/>
        <w:spacing w:line="240" w:lineRule="auto"/>
        <w:rPr>
          <w:sz w:val="18"/>
          <w:szCs w:val="18"/>
        </w:rPr>
      </w:pPr>
      <w:r w:rsidRPr="00AC0AF2">
        <w:rPr>
          <w:sz w:val="18"/>
          <w:szCs w:val="18"/>
        </w:rPr>
        <w:t>define service</w:t>
      </w:r>
      <w:r w:rsidR="005A1299">
        <w:rPr>
          <w:rFonts w:cs="Arial" w:hint="cs"/>
          <w:sz w:val="18"/>
          <w:szCs w:val="18"/>
          <w:rtl/>
        </w:rPr>
        <w:t>}</w:t>
      </w:r>
    </w:p>
    <w:p w:rsidR="005735E4" w:rsidRPr="00AC0AF2" w:rsidRDefault="005735E4" w:rsidP="005A1299">
      <w:pPr>
        <w:bidi w:val="0"/>
        <w:spacing w:line="240" w:lineRule="auto"/>
        <w:ind w:left="720"/>
        <w:rPr>
          <w:sz w:val="18"/>
          <w:szCs w:val="18"/>
        </w:rPr>
      </w:pPr>
      <w:r w:rsidRPr="00AC0AF2">
        <w:rPr>
          <w:sz w:val="18"/>
          <w:szCs w:val="18"/>
        </w:rPr>
        <w:t>use</w:t>
      </w:r>
      <w:r w:rsidRPr="00AC0AF2">
        <w:rPr>
          <w:rFonts w:cs="Arial"/>
          <w:sz w:val="18"/>
          <w:szCs w:val="18"/>
          <w:rtl/>
        </w:rPr>
        <w:tab/>
      </w:r>
      <w:r w:rsidRPr="00AC0AF2">
        <w:rPr>
          <w:rFonts w:cs="Arial"/>
          <w:sz w:val="18"/>
          <w:szCs w:val="18"/>
          <w:rtl/>
        </w:rPr>
        <w:tab/>
      </w:r>
      <w:r w:rsidRPr="00AC0AF2">
        <w:rPr>
          <w:rFonts w:cs="Arial"/>
          <w:sz w:val="18"/>
          <w:szCs w:val="18"/>
          <w:rtl/>
        </w:rPr>
        <w:tab/>
      </w:r>
      <w:r w:rsidRPr="00AC0AF2">
        <w:rPr>
          <w:sz w:val="18"/>
          <w:szCs w:val="18"/>
        </w:rPr>
        <w:t>generic-service</w:t>
      </w:r>
      <w:r w:rsidR="005A1299">
        <w:rPr>
          <w:sz w:val="18"/>
          <w:szCs w:val="18"/>
          <w:rtl/>
        </w:rPr>
        <w:br/>
      </w:r>
      <w:r w:rsidRPr="00AC0AF2">
        <w:rPr>
          <w:sz w:val="18"/>
          <w:szCs w:val="18"/>
        </w:rPr>
        <w:t>host_name</w:t>
      </w:r>
      <w:r w:rsidRPr="00AC0AF2">
        <w:rPr>
          <w:rFonts w:cs="Arial"/>
          <w:sz w:val="18"/>
          <w:szCs w:val="18"/>
          <w:rtl/>
        </w:rPr>
        <w:tab/>
      </w:r>
      <w:r w:rsidRPr="00AC0AF2">
        <w:rPr>
          <w:rFonts w:cs="Arial"/>
          <w:sz w:val="18"/>
          <w:szCs w:val="18"/>
          <w:rtl/>
        </w:rPr>
        <w:tab/>
      </w:r>
      <w:r w:rsidRPr="00AC0AF2">
        <w:rPr>
          <w:sz w:val="18"/>
          <w:szCs w:val="18"/>
        </w:rPr>
        <w:t>jproject-1</w:t>
      </w:r>
      <w:r w:rsidR="005A1299">
        <w:rPr>
          <w:sz w:val="18"/>
          <w:szCs w:val="18"/>
          <w:rtl/>
        </w:rPr>
        <w:br/>
      </w:r>
      <w:r w:rsidRPr="00AC0AF2">
        <w:rPr>
          <w:sz w:val="18"/>
          <w:szCs w:val="18"/>
        </w:rPr>
        <w:t>service_description</w:t>
      </w:r>
      <w:r w:rsidR="005A1299">
        <w:rPr>
          <w:sz w:val="18"/>
          <w:szCs w:val="18"/>
        </w:rPr>
        <w:tab/>
      </w:r>
      <w:r w:rsidRPr="00AC0AF2">
        <w:rPr>
          <w:rFonts w:cs="Arial"/>
          <w:sz w:val="18"/>
          <w:szCs w:val="18"/>
          <w:rtl/>
        </w:rPr>
        <w:tab/>
      </w:r>
      <w:r w:rsidRPr="00AC0AF2">
        <w:rPr>
          <w:sz w:val="18"/>
          <w:szCs w:val="18"/>
        </w:rPr>
        <w:t>C:\ Drive Space</w:t>
      </w:r>
      <w:r w:rsidR="005A1299">
        <w:rPr>
          <w:sz w:val="18"/>
          <w:szCs w:val="18"/>
          <w:rtl/>
        </w:rPr>
        <w:br/>
      </w:r>
      <w:r w:rsidRPr="00AC0AF2">
        <w:rPr>
          <w:sz w:val="18"/>
          <w:szCs w:val="18"/>
        </w:rPr>
        <w:t>check_command</w:t>
      </w:r>
      <w:r w:rsidRPr="00AC0AF2">
        <w:rPr>
          <w:rFonts w:cs="Arial"/>
          <w:sz w:val="18"/>
          <w:szCs w:val="18"/>
          <w:rtl/>
        </w:rPr>
        <w:tab/>
      </w:r>
      <w:r w:rsidRPr="00AC0AF2">
        <w:rPr>
          <w:rFonts w:cs="Arial"/>
          <w:sz w:val="18"/>
          <w:szCs w:val="18"/>
          <w:rtl/>
        </w:rPr>
        <w:tab/>
      </w:r>
      <w:r w:rsidRPr="00AC0AF2">
        <w:rPr>
          <w:sz w:val="18"/>
          <w:szCs w:val="18"/>
        </w:rPr>
        <w:t>check_nt!USEDDISKSPACE!-l c -w 80 -c 90</w:t>
      </w:r>
      <w:r w:rsidR="005A1299">
        <w:rPr>
          <w:rFonts w:cs="Arial"/>
          <w:sz w:val="18"/>
          <w:szCs w:val="18"/>
          <w:rtl/>
        </w:rPr>
        <w:br/>
      </w:r>
      <w:r w:rsidR="005A1299">
        <w:rPr>
          <w:rFonts w:cs="Arial" w:hint="cs"/>
          <w:sz w:val="18"/>
          <w:szCs w:val="18"/>
          <w:rtl/>
        </w:rPr>
        <w:t>{</w:t>
      </w:r>
    </w:p>
    <w:p w:rsidR="005735E4" w:rsidRPr="00AC0AF2" w:rsidRDefault="005735E4" w:rsidP="00AC0AF2">
      <w:pPr>
        <w:bidi w:val="0"/>
        <w:spacing w:line="240" w:lineRule="auto"/>
        <w:rPr>
          <w:sz w:val="18"/>
          <w:szCs w:val="18"/>
        </w:rPr>
      </w:pPr>
      <w:r w:rsidRPr="00AC0AF2">
        <w:rPr>
          <w:rFonts w:cs="Arial"/>
          <w:sz w:val="18"/>
          <w:szCs w:val="18"/>
          <w:rtl/>
        </w:rPr>
        <w:t xml:space="preserve"># </w:t>
      </w:r>
      <w:r w:rsidRPr="00AC0AF2">
        <w:rPr>
          <w:sz w:val="18"/>
          <w:szCs w:val="18"/>
        </w:rPr>
        <w:t>Create a service for monitoring the W3SVC service</w:t>
      </w:r>
    </w:p>
    <w:p w:rsidR="005735E4" w:rsidRPr="00AC0AF2" w:rsidRDefault="005735E4" w:rsidP="005A1299">
      <w:pPr>
        <w:bidi w:val="0"/>
        <w:spacing w:line="240" w:lineRule="auto"/>
        <w:rPr>
          <w:sz w:val="18"/>
          <w:szCs w:val="18"/>
        </w:rPr>
      </w:pPr>
      <w:r w:rsidRPr="00AC0AF2">
        <w:rPr>
          <w:sz w:val="18"/>
          <w:szCs w:val="18"/>
        </w:rPr>
        <w:t>define service</w:t>
      </w:r>
      <w:r w:rsidR="005A1299">
        <w:rPr>
          <w:rFonts w:cs="Arial"/>
          <w:sz w:val="18"/>
          <w:szCs w:val="18"/>
        </w:rPr>
        <w:t>{</w:t>
      </w:r>
    </w:p>
    <w:p w:rsidR="005735E4" w:rsidRPr="00AC0AF2" w:rsidRDefault="005735E4" w:rsidP="005A1299">
      <w:pPr>
        <w:bidi w:val="0"/>
        <w:spacing w:line="240" w:lineRule="auto"/>
        <w:ind w:left="720"/>
        <w:rPr>
          <w:sz w:val="18"/>
          <w:szCs w:val="18"/>
          <w:rtl/>
        </w:rPr>
      </w:pPr>
      <w:r w:rsidRPr="00AC0AF2">
        <w:rPr>
          <w:sz w:val="18"/>
          <w:szCs w:val="18"/>
        </w:rPr>
        <w:t>use</w:t>
      </w:r>
      <w:r w:rsidRPr="00AC0AF2">
        <w:rPr>
          <w:rFonts w:cs="Arial"/>
          <w:sz w:val="18"/>
          <w:szCs w:val="18"/>
          <w:rtl/>
        </w:rPr>
        <w:tab/>
      </w:r>
      <w:r w:rsidRPr="00AC0AF2">
        <w:rPr>
          <w:rFonts w:cs="Arial"/>
          <w:sz w:val="18"/>
          <w:szCs w:val="18"/>
          <w:rtl/>
        </w:rPr>
        <w:tab/>
      </w:r>
      <w:r w:rsidRPr="00AC0AF2">
        <w:rPr>
          <w:rFonts w:cs="Arial"/>
          <w:sz w:val="18"/>
          <w:szCs w:val="18"/>
          <w:rtl/>
        </w:rPr>
        <w:tab/>
      </w:r>
      <w:r w:rsidRPr="00AC0AF2">
        <w:rPr>
          <w:sz w:val="18"/>
          <w:szCs w:val="18"/>
        </w:rPr>
        <w:t>generic-service</w:t>
      </w:r>
      <w:r w:rsidR="005A1299">
        <w:rPr>
          <w:sz w:val="18"/>
          <w:szCs w:val="18"/>
          <w:rtl/>
        </w:rPr>
        <w:br/>
      </w:r>
      <w:r w:rsidRPr="00AC0AF2">
        <w:rPr>
          <w:sz w:val="18"/>
          <w:szCs w:val="18"/>
        </w:rPr>
        <w:t>host_name</w:t>
      </w:r>
      <w:r w:rsidRPr="00AC0AF2">
        <w:rPr>
          <w:rFonts w:cs="Arial"/>
          <w:sz w:val="18"/>
          <w:szCs w:val="18"/>
          <w:rtl/>
        </w:rPr>
        <w:tab/>
      </w:r>
      <w:r w:rsidRPr="00AC0AF2">
        <w:rPr>
          <w:rFonts w:cs="Arial"/>
          <w:sz w:val="18"/>
          <w:szCs w:val="18"/>
          <w:rtl/>
        </w:rPr>
        <w:tab/>
      </w:r>
      <w:r w:rsidRPr="00AC0AF2">
        <w:rPr>
          <w:sz w:val="18"/>
          <w:szCs w:val="18"/>
        </w:rPr>
        <w:t>jproject-1</w:t>
      </w:r>
      <w:r w:rsidR="005A1299">
        <w:rPr>
          <w:sz w:val="18"/>
          <w:szCs w:val="18"/>
          <w:rtl/>
        </w:rPr>
        <w:br/>
      </w:r>
      <w:r w:rsidRPr="00AC0AF2">
        <w:rPr>
          <w:sz w:val="18"/>
          <w:szCs w:val="18"/>
        </w:rPr>
        <w:t>service_description</w:t>
      </w:r>
      <w:r w:rsidR="005A1299">
        <w:rPr>
          <w:sz w:val="18"/>
          <w:szCs w:val="18"/>
        </w:rPr>
        <w:tab/>
      </w:r>
      <w:r w:rsidRPr="00AC0AF2">
        <w:rPr>
          <w:rFonts w:cs="Arial"/>
          <w:sz w:val="18"/>
          <w:szCs w:val="18"/>
          <w:rtl/>
        </w:rPr>
        <w:tab/>
      </w:r>
      <w:r w:rsidRPr="00AC0AF2">
        <w:rPr>
          <w:sz w:val="18"/>
          <w:szCs w:val="18"/>
        </w:rPr>
        <w:t>W3SVC</w:t>
      </w:r>
      <w:r w:rsidR="005A1299">
        <w:rPr>
          <w:sz w:val="18"/>
          <w:szCs w:val="18"/>
          <w:rtl/>
        </w:rPr>
        <w:br/>
      </w:r>
      <w:r w:rsidRPr="00AC0AF2">
        <w:rPr>
          <w:sz w:val="18"/>
          <w:szCs w:val="18"/>
        </w:rPr>
        <w:t>check_command</w:t>
      </w:r>
      <w:r w:rsidRPr="00AC0AF2">
        <w:rPr>
          <w:rFonts w:cs="Arial"/>
          <w:sz w:val="18"/>
          <w:szCs w:val="18"/>
          <w:rtl/>
        </w:rPr>
        <w:tab/>
      </w:r>
      <w:r w:rsidRPr="00AC0AF2">
        <w:rPr>
          <w:rFonts w:cs="Arial"/>
          <w:sz w:val="18"/>
          <w:szCs w:val="18"/>
          <w:rtl/>
        </w:rPr>
        <w:tab/>
      </w:r>
      <w:r w:rsidRPr="00AC0AF2">
        <w:rPr>
          <w:sz w:val="18"/>
          <w:szCs w:val="18"/>
        </w:rPr>
        <w:t>check_nt!SERVICESTATE!-d SHOWALL -l W3SVC</w:t>
      </w:r>
      <w:r w:rsidR="005A1299">
        <w:rPr>
          <w:sz w:val="18"/>
          <w:szCs w:val="18"/>
          <w:rtl/>
        </w:rPr>
        <w:br/>
      </w:r>
      <w:r w:rsidR="005A1299">
        <w:rPr>
          <w:rFonts w:hint="cs"/>
          <w:sz w:val="18"/>
          <w:szCs w:val="18"/>
          <w:rtl/>
        </w:rPr>
        <w:t>{</w:t>
      </w:r>
    </w:p>
    <w:p w:rsidR="005735E4" w:rsidRPr="00AC0AF2" w:rsidRDefault="005735E4" w:rsidP="005A1299">
      <w:pPr>
        <w:bidi w:val="0"/>
        <w:spacing w:line="240" w:lineRule="auto"/>
        <w:rPr>
          <w:sz w:val="18"/>
          <w:szCs w:val="18"/>
        </w:rPr>
      </w:pPr>
      <w:r w:rsidRPr="00AC0AF2">
        <w:rPr>
          <w:rFonts w:cs="Arial"/>
          <w:sz w:val="18"/>
          <w:szCs w:val="18"/>
          <w:rtl/>
        </w:rPr>
        <w:t>#</w:t>
      </w:r>
      <w:r w:rsidRPr="00AC0AF2">
        <w:rPr>
          <w:sz w:val="18"/>
          <w:szCs w:val="18"/>
        </w:rPr>
        <w:t xml:space="preserve"> monitoring the HTTP service on the remotehost machine</w:t>
      </w:r>
      <w:r w:rsidRPr="00AC0AF2">
        <w:rPr>
          <w:rFonts w:cs="Arial"/>
          <w:sz w:val="18"/>
          <w:szCs w:val="18"/>
          <w:rtl/>
        </w:rPr>
        <w:t>:</w:t>
      </w:r>
    </w:p>
    <w:p w:rsidR="005A1299" w:rsidRDefault="005735E4" w:rsidP="005A1299">
      <w:pPr>
        <w:bidi w:val="0"/>
        <w:spacing w:line="240" w:lineRule="auto"/>
        <w:rPr>
          <w:sz w:val="18"/>
          <w:szCs w:val="18"/>
          <w:rtl/>
        </w:rPr>
      </w:pPr>
      <w:r w:rsidRPr="00AC0AF2">
        <w:rPr>
          <w:sz w:val="18"/>
          <w:szCs w:val="18"/>
        </w:rPr>
        <w:t>define service</w:t>
      </w:r>
      <w:r w:rsidR="005A1299">
        <w:rPr>
          <w:rFonts w:cs="Arial"/>
          <w:sz w:val="18"/>
          <w:szCs w:val="18"/>
        </w:rPr>
        <w:t>{</w:t>
      </w:r>
    </w:p>
    <w:p w:rsidR="005735E4" w:rsidRDefault="005735E4" w:rsidP="005A1299">
      <w:pPr>
        <w:bidi w:val="0"/>
        <w:spacing w:line="240" w:lineRule="auto"/>
        <w:rPr>
          <w:sz w:val="18"/>
          <w:szCs w:val="18"/>
        </w:rPr>
      </w:pPr>
      <w:r w:rsidRPr="00AC0AF2">
        <w:rPr>
          <w:rFonts w:cs="Arial"/>
          <w:sz w:val="18"/>
          <w:szCs w:val="18"/>
          <w:rtl/>
        </w:rPr>
        <w:tab/>
      </w:r>
      <w:r w:rsidRPr="00AC0AF2">
        <w:rPr>
          <w:sz w:val="18"/>
          <w:szCs w:val="18"/>
        </w:rPr>
        <w:t>use</w:t>
      </w:r>
      <w:r w:rsidRPr="00AC0AF2">
        <w:rPr>
          <w:rFonts w:cs="Arial"/>
          <w:sz w:val="18"/>
          <w:szCs w:val="18"/>
          <w:rtl/>
        </w:rPr>
        <w:tab/>
      </w:r>
      <w:r w:rsidRPr="00AC0AF2">
        <w:rPr>
          <w:rFonts w:cs="Arial"/>
          <w:sz w:val="18"/>
          <w:szCs w:val="18"/>
          <w:rtl/>
        </w:rPr>
        <w:tab/>
      </w:r>
      <w:r w:rsidRPr="00AC0AF2">
        <w:rPr>
          <w:rFonts w:cs="Arial"/>
          <w:sz w:val="18"/>
          <w:szCs w:val="18"/>
          <w:rtl/>
        </w:rPr>
        <w:tab/>
      </w:r>
      <w:r w:rsidRPr="00AC0AF2">
        <w:rPr>
          <w:sz w:val="18"/>
          <w:szCs w:val="18"/>
        </w:rPr>
        <w:t>generic-service</w:t>
      </w:r>
      <w:r w:rsidRPr="00AC0AF2">
        <w:rPr>
          <w:rFonts w:cs="Arial"/>
          <w:sz w:val="18"/>
          <w:szCs w:val="18"/>
          <w:rtl/>
        </w:rPr>
        <w:tab/>
      </w:r>
      <w:r w:rsidRPr="00AC0AF2">
        <w:rPr>
          <w:rFonts w:cs="Arial"/>
          <w:sz w:val="18"/>
          <w:szCs w:val="18"/>
          <w:rtl/>
        </w:rPr>
        <w:tab/>
        <w:t xml:space="preserve">; </w:t>
      </w:r>
      <w:r w:rsidRPr="00AC0AF2">
        <w:rPr>
          <w:sz w:val="18"/>
          <w:szCs w:val="18"/>
        </w:rPr>
        <w:t>Inherit default values from a template</w:t>
      </w:r>
      <w:r w:rsidRPr="00AC0AF2">
        <w:rPr>
          <w:rFonts w:cs="Arial"/>
          <w:sz w:val="18"/>
          <w:szCs w:val="18"/>
          <w:rtl/>
        </w:rPr>
        <w:tab/>
      </w:r>
      <w:r w:rsidRPr="00AC0AF2">
        <w:rPr>
          <w:sz w:val="18"/>
          <w:szCs w:val="18"/>
        </w:rPr>
        <w:t>host_name</w:t>
      </w:r>
      <w:r w:rsidRPr="00AC0AF2">
        <w:rPr>
          <w:rFonts w:cs="Arial"/>
          <w:sz w:val="18"/>
          <w:szCs w:val="18"/>
          <w:rtl/>
        </w:rPr>
        <w:tab/>
      </w:r>
      <w:r w:rsidRPr="00AC0AF2">
        <w:rPr>
          <w:rFonts w:cs="Arial"/>
          <w:sz w:val="18"/>
          <w:szCs w:val="18"/>
          <w:rtl/>
        </w:rPr>
        <w:tab/>
      </w:r>
      <w:r w:rsidRPr="00AC0AF2">
        <w:rPr>
          <w:sz w:val="18"/>
          <w:szCs w:val="18"/>
        </w:rPr>
        <w:t>jproject-1</w:t>
      </w:r>
      <w:r w:rsidR="005A1299">
        <w:rPr>
          <w:sz w:val="18"/>
          <w:szCs w:val="18"/>
          <w:rtl/>
        </w:rPr>
        <w:br/>
      </w:r>
      <w:r w:rsidR="005A1299">
        <w:rPr>
          <w:sz w:val="18"/>
          <w:szCs w:val="18"/>
        </w:rPr>
        <w:t xml:space="preserve">                 </w:t>
      </w:r>
      <w:r w:rsidRPr="00AC0AF2">
        <w:rPr>
          <w:sz w:val="18"/>
          <w:szCs w:val="18"/>
        </w:rPr>
        <w:t>service_description</w:t>
      </w:r>
      <w:r w:rsidR="005A1299">
        <w:rPr>
          <w:sz w:val="18"/>
          <w:szCs w:val="18"/>
        </w:rPr>
        <w:tab/>
      </w:r>
      <w:r w:rsidRPr="00AC0AF2">
        <w:rPr>
          <w:rFonts w:cs="Arial"/>
          <w:sz w:val="18"/>
          <w:szCs w:val="18"/>
          <w:rtl/>
        </w:rPr>
        <w:tab/>
      </w:r>
      <w:r w:rsidRPr="00AC0AF2">
        <w:rPr>
          <w:sz w:val="18"/>
          <w:szCs w:val="18"/>
        </w:rPr>
        <w:t>Product Download Link</w:t>
      </w:r>
      <w:r w:rsidR="005A1299">
        <w:rPr>
          <w:sz w:val="18"/>
          <w:szCs w:val="18"/>
          <w:rtl/>
        </w:rPr>
        <w:br/>
      </w:r>
      <w:r w:rsidRPr="00AC0AF2">
        <w:rPr>
          <w:rFonts w:cs="Arial"/>
          <w:sz w:val="18"/>
          <w:szCs w:val="18"/>
          <w:rtl/>
        </w:rPr>
        <w:tab/>
      </w:r>
      <w:r w:rsidRPr="00AC0AF2">
        <w:rPr>
          <w:sz w:val="18"/>
          <w:szCs w:val="18"/>
        </w:rPr>
        <w:t>check_command</w:t>
      </w:r>
      <w:r w:rsidRPr="00AC0AF2">
        <w:rPr>
          <w:rFonts w:cs="Arial"/>
          <w:sz w:val="18"/>
          <w:szCs w:val="18"/>
          <w:rtl/>
        </w:rPr>
        <w:tab/>
      </w:r>
      <w:r w:rsidRPr="00AC0AF2">
        <w:rPr>
          <w:rFonts w:cs="Arial"/>
          <w:sz w:val="18"/>
          <w:szCs w:val="18"/>
          <w:rtl/>
        </w:rPr>
        <w:tab/>
      </w:r>
      <w:r w:rsidRPr="00AC0AF2">
        <w:rPr>
          <w:sz w:val="18"/>
          <w:szCs w:val="18"/>
        </w:rPr>
        <w:t xml:space="preserve">check_http!-u /download/index.php -t </w:t>
      </w:r>
      <w:r w:rsidR="005A1299">
        <w:rPr>
          <w:sz w:val="18"/>
          <w:szCs w:val="18"/>
        </w:rPr>
        <w:t>5</w:t>
      </w:r>
      <w:r w:rsidR="005A1299">
        <w:rPr>
          <w:sz w:val="18"/>
          <w:szCs w:val="18"/>
        </w:rPr>
        <w:br/>
        <w:t>}</w:t>
      </w:r>
    </w:p>
    <w:p w:rsidR="007344F6" w:rsidRDefault="007344F6" w:rsidP="007344F6">
      <w:pPr>
        <w:bidi w:val="0"/>
        <w:spacing w:line="240" w:lineRule="auto"/>
        <w:rPr>
          <w:sz w:val="18"/>
          <w:szCs w:val="18"/>
        </w:rPr>
      </w:pPr>
    </w:p>
    <w:p w:rsidR="007344F6" w:rsidRDefault="007344F6" w:rsidP="007344F6">
      <w:pPr>
        <w:bidi w:val="0"/>
        <w:spacing w:line="240" w:lineRule="auto"/>
        <w:rPr>
          <w:sz w:val="18"/>
          <w:szCs w:val="18"/>
        </w:rPr>
      </w:pPr>
    </w:p>
    <w:p w:rsidR="007344F6" w:rsidRDefault="007344F6" w:rsidP="007344F6">
      <w:pPr>
        <w:bidi w:val="0"/>
        <w:spacing w:line="240" w:lineRule="auto"/>
        <w:rPr>
          <w:sz w:val="18"/>
          <w:szCs w:val="18"/>
        </w:rPr>
      </w:pPr>
    </w:p>
    <w:p w:rsidR="007344F6" w:rsidRDefault="007344F6" w:rsidP="007344F6">
      <w:pPr>
        <w:bidi w:val="0"/>
        <w:spacing w:line="240" w:lineRule="auto"/>
        <w:rPr>
          <w:sz w:val="18"/>
          <w:szCs w:val="18"/>
        </w:rPr>
      </w:pPr>
    </w:p>
    <w:p w:rsidR="007344F6" w:rsidRDefault="007344F6" w:rsidP="007344F6">
      <w:pPr>
        <w:bidi w:val="0"/>
        <w:spacing w:line="240" w:lineRule="auto"/>
        <w:rPr>
          <w:sz w:val="18"/>
          <w:szCs w:val="18"/>
        </w:rPr>
      </w:pPr>
    </w:p>
    <w:p w:rsidR="007344F6" w:rsidRDefault="007344F6" w:rsidP="007344F6">
      <w:pPr>
        <w:bidi w:val="0"/>
        <w:spacing w:line="240" w:lineRule="auto"/>
        <w:rPr>
          <w:sz w:val="18"/>
          <w:szCs w:val="18"/>
        </w:rPr>
      </w:pPr>
    </w:p>
    <w:p w:rsidR="007344F6" w:rsidRDefault="007344F6" w:rsidP="007344F6">
      <w:pPr>
        <w:bidi w:val="0"/>
        <w:spacing w:line="240" w:lineRule="auto"/>
        <w:rPr>
          <w:sz w:val="18"/>
          <w:szCs w:val="18"/>
        </w:rPr>
      </w:pPr>
    </w:p>
    <w:p w:rsidR="007344F6" w:rsidRDefault="007344F6" w:rsidP="007344F6">
      <w:pPr>
        <w:bidi w:val="0"/>
        <w:spacing w:line="240" w:lineRule="auto"/>
        <w:rPr>
          <w:rFonts w:hint="cs"/>
          <w:sz w:val="18"/>
          <w:szCs w:val="18"/>
          <w:rtl/>
        </w:rPr>
      </w:pPr>
    </w:p>
    <w:p w:rsidR="003930FE" w:rsidRDefault="003930FE" w:rsidP="003930FE">
      <w:pPr>
        <w:bidi w:val="0"/>
        <w:spacing w:line="240" w:lineRule="auto"/>
        <w:rPr>
          <w:rFonts w:hint="cs"/>
          <w:sz w:val="18"/>
          <w:szCs w:val="18"/>
          <w:rtl/>
        </w:rPr>
      </w:pPr>
    </w:p>
    <w:p w:rsidR="003930FE" w:rsidRDefault="003930FE" w:rsidP="003930FE">
      <w:pPr>
        <w:bidi w:val="0"/>
        <w:spacing w:line="240" w:lineRule="auto"/>
        <w:rPr>
          <w:rFonts w:hint="cs"/>
          <w:sz w:val="18"/>
          <w:szCs w:val="18"/>
          <w:rtl/>
        </w:rPr>
      </w:pPr>
    </w:p>
    <w:p w:rsidR="003930FE" w:rsidRDefault="003930FE" w:rsidP="003930FE">
      <w:pPr>
        <w:bidi w:val="0"/>
        <w:spacing w:line="240" w:lineRule="auto"/>
        <w:rPr>
          <w:rFonts w:hint="cs"/>
          <w:sz w:val="18"/>
          <w:szCs w:val="18"/>
          <w:rtl/>
        </w:rPr>
      </w:pPr>
    </w:p>
    <w:p w:rsidR="003930FE" w:rsidRDefault="003930FE" w:rsidP="003930FE">
      <w:pPr>
        <w:bidi w:val="0"/>
        <w:spacing w:line="240" w:lineRule="auto"/>
        <w:rPr>
          <w:rFonts w:hint="cs"/>
          <w:sz w:val="18"/>
          <w:szCs w:val="18"/>
          <w:rtl/>
        </w:rPr>
      </w:pPr>
    </w:p>
    <w:p w:rsidR="003930FE" w:rsidRDefault="003930FE" w:rsidP="003930FE">
      <w:pPr>
        <w:bidi w:val="0"/>
        <w:spacing w:line="240" w:lineRule="auto"/>
        <w:rPr>
          <w:rFonts w:hint="cs"/>
          <w:sz w:val="18"/>
          <w:szCs w:val="18"/>
          <w:rtl/>
        </w:rPr>
      </w:pPr>
    </w:p>
    <w:p w:rsidR="003930FE" w:rsidRDefault="003930FE" w:rsidP="003930FE">
      <w:pPr>
        <w:bidi w:val="0"/>
        <w:spacing w:line="240" w:lineRule="auto"/>
        <w:rPr>
          <w:rFonts w:hint="cs"/>
          <w:sz w:val="18"/>
          <w:szCs w:val="18"/>
          <w:rtl/>
        </w:rPr>
      </w:pPr>
    </w:p>
    <w:p w:rsidR="003930FE" w:rsidRDefault="003930FE" w:rsidP="003930FE">
      <w:pPr>
        <w:bidi w:val="0"/>
        <w:spacing w:line="240" w:lineRule="auto"/>
        <w:rPr>
          <w:sz w:val="18"/>
          <w:szCs w:val="18"/>
        </w:rPr>
      </w:pPr>
    </w:p>
    <w:p w:rsidR="007344F6" w:rsidRPr="00A26903" w:rsidRDefault="003930FE" w:rsidP="007344F6">
      <w:pPr>
        <w:pStyle w:val="a8"/>
        <w:jc w:val="right"/>
        <w:rPr>
          <w:rFonts w:hint="cs"/>
          <w:sz w:val="40"/>
          <w:szCs w:val="40"/>
          <w:rtl/>
        </w:rPr>
      </w:pPr>
      <w:r>
        <w:rPr>
          <w:sz w:val="40"/>
          <w:szCs w:val="40"/>
        </w:rPr>
        <w:lastRenderedPageBreak/>
        <w:t xml:space="preserve">1. </w:t>
      </w:r>
      <w:r w:rsidR="007344F6" w:rsidRPr="00A26903">
        <w:rPr>
          <w:rFonts w:hint="cs"/>
          <w:sz w:val="40"/>
          <w:szCs w:val="40"/>
        </w:rPr>
        <w:t>A</w:t>
      </w:r>
      <w:r w:rsidR="007344F6" w:rsidRPr="00A26903">
        <w:rPr>
          <w:sz w:val="40"/>
          <w:szCs w:val="40"/>
        </w:rPr>
        <w:t>bstract</w:t>
      </w:r>
    </w:p>
    <w:p w:rsidR="007A4795" w:rsidRPr="007A4795" w:rsidRDefault="007A4795" w:rsidP="007A4795">
      <w:pPr>
        <w:jc w:val="right"/>
        <w:rPr>
          <w:rFonts w:hint="cs"/>
        </w:rPr>
      </w:pPr>
      <w:r w:rsidRPr="007A4795">
        <w:t xml:space="preserve">The final project was made at Jerusalem College of Engineering, for IT team </w:t>
      </w:r>
      <w:r w:rsidRPr="007A4795">
        <w:br/>
        <w:t xml:space="preserve">that responsible for the maintenance of all College computing system, in particular many servers that provide many services to all students and staff college. </w:t>
      </w:r>
    </w:p>
    <w:p w:rsidR="007344F6" w:rsidRPr="004A6A9B" w:rsidRDefault="007A4795" w:rsidP="007A4795">
      <w:pPr>
        <w:jc w:val="right"/>
      </w:pPr>
      <w:r w:rsidRPr="007A4795">
        <w:rPr>
          <w:b/>
          <w:bCs/>
        </w:rPr>
        <w:t>The problem</w:t>
      </w:r>
      <w:r>
        <w:t>: t</w:t>
      </w:r>
      <w:r w:rsidR="007344F6" w:rsidRPr="004A6A9B">
        <w:t>here are a lot of servers that constitute a major element in the computer system of the college therefore it is important to confirm that they are working proper.</w:t>
      </w:r>
      <w:r>
        <w:rPr>
          <w:rtl/>
        </w:rPr>
        <w:br/>
      </w:r>
      <w:r w:rsidR="007344F6" w:rsidRPr="004A6A9B">
        <w:t>To this day the college had no system that can find and diagnose hitches. Up until the project finding, diagnosing and solving hitches was by complaints of the users</w:t>
      </w:r>
    </w:p>
    <w:p w:rsidR="007344F6" w:rsidRPr="004A6A9B" w:rsidRDefault="007344F6" w:rsidP="007344F6">
      <w:pPr>
        <w:jc w:val="right"/>
        <w:rPr>
          <w:rtl/>
        </w:rPr>
      </w:pPr>
      <w:r w:rsidRPr="004A6A9B">
        <w:t>The project will give an indication to the status of the servers which will help the system crew to find the problems and will shorten the time of solving them.</w:t>
      </w:r>
    </w:p>
    <w:p w:rsidR="007344F6" w:rsidRPr="004A6A9B" w:rsidRDefault="007344F6" w:rsidP="007344F6">
      <w:pPr>
        <w:jc w:val="right"/>
      </w:pPr>
      <w:r w:rsidRPr="004A6A9B">
        <w:t>When an exception occurs a massage is sent to the defined emails and the information will appear on the web site.</w:t>
      </w:r>
    </w:p>
    <w:p w:rsidR="007344F6" w:rsidRPr="004A6A9B" w:rsidRDefault="007344F6" w:rsidP="007344F6">
      <w:pPr>
        <w:jc w:val="right"/>
      </w:pPr>
      <w:r w:rsidRPr="004A6A9B">
        <w:t xml:space="preserve">The monitoring system is based on an open source project named Nagios.          </w:t>
      </w:r>
      <w:r w:rsidR="00E46E5F">
        <w:t xml:space="preserve">                       </w:t>
      </w:r>
      <w:r w:rsidRPr="004A6A9B">
        <w:t xml:space="preserve"> Nagios is a host and service monitor designed to inform of network problems before the clients and users do.</w:t>
      </w:r>
    </w:p>
    <w:p w:rsidR="007344F6" w:rsidRPr="004A6A9B" w:rsidRDefault="007344F6" w:rsidP="007344F6">
      <w:pPr>
        <w:jc w:val="right"/>
      </w:pPr>
      <w:r w:rsidRPr="004A6A9B">
        <w:t>Nagios is an open source tool released under the terms of the GN</w:t>
      </w:r>
      <w:r w:rsidRPr="004A6A9B">
        <w:rPr>
          <w:rFonts w:hint="cs"/>
        </w:rPr>
        <w:t>U</w:t>
      </w:r>
      <w:r w:rsidRPr="004A6A9B">
        <w:t xml:space="preserve"> (General public license).</w:t>
      </w:r>
    </w:p>
    <w:p w:rsidR="007344F6" w:rsidRPr="004A6A9B" w:rsidRDefault="007344F6" w:rsidP="007344F6">
      <w:pPr>
        <w:bidi w:val="0"/>
        <w:rPr>
          <w:b/>
          <w:bCs/>
        </w:rPr>
      </w:pPr>
      <w:r w:rsidRPr="004A6A9B">
        <w:t>The monitoring daemon runs intermittent checks on hosts and services you specify using external "plug-ins" which return status information to Nagios. When problems are encountered, the daemon can send notifications out to administrative contacts in email.</w:t>
      </w:r>
      <w:r w:rsidRPr="004A6A9B">
        <w:br/>
        <w:t>Current status information, historical logs, and reports can all be accessed via web browser</w:t>
      </w:r>
      <w:r w:rsidRPr="004A6A9B">
        <w:rPr>
          <w:b/>
          <w:bCs/>
        </w:rPr>
        <w:t>.</w:t>
      </w:r>
    </w:p>
    <w:p w:rsidR="007344F6" w:rsidRDefault="007344F6" w:rsidP="007344F6">
      <w:pPr>
        <w:bidi w:val="0"/>
        <w:spacing w:line="240" w:lineRule="auto"/>
        <w:rPr>
          <w:sz w:val="18"/>
          <w:szCs w:val="18"/>
        </w:rPr>
      </w:pPr>
    </w:p>
    <w:p w:rsidR="009E2AAD" w:rsidRDefault="009E2AAD" w:rsidP="009E2AAD">
      <w:pPr>
        <w:bidi w:val="0"/>
        <w:spacing w:line="240" w:lineRule="auto"/>
        <w:rPr>
          <w:sz w:val="18"/>
          <w:szCs w:val="18"/>
        </w:rPr>
      </w:pPr>
    </w:p>
    <w:p w:rsidR="009E2AAD" w:rsidRDefault="009E2AAD" w:rsidP="009E2AAD">
      <w:pPr>
        <w:bidi w:val="0"/>
        <w:spacing w:line="240" w:lineRule="auto"/>
        <w:rPr>
          <w:sz w:val="18"/>
          <w:szCs w:val="18"/>
        </w:rPr>
      </w:pPr>
    </w:p>
    <w:p w:rsidR="009E2AAD" w:rsidRDefault="009E2AAD" w:rsidP="009E2AAD">
      <w:pPr>
        <w:bidi w:val="0"/>
        <w:spacing w:line="240" w:lineRule="auto"/>
        <w:rPr>
          <w:rFonts w:hint="cs"/>
          <w:sz w:val="18"/>
          <w:szCs w:val="18"/>
          <w:rtl/>
        </w:rPr>
      </w:pPr>
    </w:p>
    <w:p w:rsidR="003930FE" w:rsidRDefault="003930FE" w:rsidP="003930FE">
      <w:pPr>
        <w:bidi w:val="0"/>
        <w:spacing w:line="240" w:lineRule="auto"/>
        <w:rPr>
          <w:rFonts w:hint="cs"/>
          <w:sz w:val="18"/>
          <w:szCs w:val="18"/>
          <w:rtl/>
        </w:rPr>
      </w:pPr>
    </w:p>
    <w:p w:rsidR="003930FE" w:rsidRDefault="003930FE" w:rsidP="003930FE">
      <w:pPr>
        <w:bidi w:val="0"/>
        <w:spacing w:line="240" w:lineRule="auto"/>
        <w:rPr>
          <w:rFonts w:hint="cs"/>
          <w:sz w:val="18"/>
          <w:szCs w:val="18"/>
          <w:rtl/>
        </w:rPr>
      </w:pPr>
    </w:p>
    <w:p w:rsidR="003930FE" w:rsidRDefault="003930FE" w:rsidP="003930FE">
      <w:pPr>
        <w:bidi w:val="0"/>
        <w:spacing w:line="240" w:lineRule="auto"/>
        <w:rPr>
          <w:rFonts w:hint="cs"/>
          <w:sz w:val="18"/>
          <w:szCs w:val="18"/>
          <w:rtl/>
        </w:rPr>
      </w:pPr>
    </w:p>
    <w:p w:rsidR="003930FE" w:rsidRDefault="003930FE" w:rsidP="003930FE">
      <w:pPr>
        <w:bidi w:val="0"/>
        <w:spacing w:line="240" w:lineRule="auto"/>
        <w:rPr>
          <w:sz w:val="18"/>
          <w:szCs w:val="18"/>
        </w:rPr>
      </w:pPr>
    </w:p>
    <w:p w:rsidR="009E2AAD" w:rsidRDefault="009E2AAD" w:rsidP="009E2AAD">
      <w:pPr>
        <w:bidi w:val="0"/>
        <w:spacing w:line="240" w:lineRule="auto"/>
        <w:rPr>
          <w:sz w:val="18"/>
          <w:szCs w:val="18"/>
        </w:rPr>
      </w:pPr>
    </w:p>
    <w:p w:rsidR="009E2AAD" w:rsidRDefault="009E2AAD" w:rsidP="009E2AAD">
      <w:pPr>
        <w:bidi w:val="0"/>
        <w:spacing w:line="240" w:lineRule="auto"/>
        <w:rPr>
          <w:sz w:val="18"/>
          <w:szCs w:val="18"/>
        </w:rPr>
      </w:pPr>
    </w:p>
    <w:p w:rsidR="009E2AAD" w:rsidRDefault="00A16132" w:rsidP="009E2AAD">
      <w:pPr>
        <w:bidi w:val="0"/>
        <w:spacing w:line="240" w:lineRule="auto"/>
        <w:rPr>
          <w:sz w:val="18"/>
          <w:szCs w:val="18"/>
        </w:rPr>
      </w:pPr>
      <w:r>
        <w:rPr>
          <w:noProof/>
          <w:sz w:val="18"/>
          <w:szCs w:val="18"/>
        </w:rPr>
        <w:lastRenderedPageBreak/>
        <w:drawing>
          <wp:anchor distT="0" distB="0" distL="114300" distR="114300" simplePos="0" relativeHeight="251666432" behindDoc="0" locked="0" layoutInCell="1" allowOverlap="1">
            <wp:simplePos x="0" y="0"/>
            <wp:positionH relativeFrom="column">
              <wp:posOffset>66675</wp:posOffset>
            </wp:positionH>
            <wp:positionV relativeFrom="paragraph">
              <wp:posOffset>-627380</wp:posOffset>
            </wp:positionV>
            <wp:extent cx="5276850" cy="1000125"/>
            <wp:effectExtent l="19050" t="0" r="0" b="0"/>
            <wp:wrapSquare wrapText="bothSides"/>
            <wp:docPr id="17"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5276850" cy="1000125"/>
                    </a:xfrm>
                    <a:prstGeom prst="rect">
                      <a:avLst/>
                    </a:prstGeom>
                    <a:noFill/>
                    <a:ln w="9525">
                      <a:noFill/>
                      <a:miter lim="800000"/>
                      <a:headEnd/>
                      <a:tailEnd/>
                    </a:ln>
                  </pic:spPr>
                </pic:pic>
              </a:graphicData>
            </a:graphic>
          </wp:anchor>
        </w:drawing>
      </w:r>
    </w:p>
    <w:p w:rsidR="009E2AAD" w:rsidRDefault="009E2AAD" w:rsidP="009E2AAD">
      <w:pPr>
        <w:pStyle w:val="2"/>
        <w:rPr>
          <w:rFonts w:hint="cs"/>
          <w:sz w:val="32"/>
          <w:szCs w:val="32"/>
          <w:rtl/>
        </w:rPr>
      </w:pPr>
    </w:p>
    <w:p w:rsidR="009E2AAD" w:rsidRPr="00A16132" w:rsidRDefault="009E2AAD" w:rsidP="009E2AAD">
      <w:pPr>
        <w:pStyle w:val="2"/>
        <w:jc w:val="center"/>
        <w:rPr>
          <w:color w:val="auto"/>
          <w:sz w:val="44"/>
          <w:szCs w:val="44"/>
        </w:rPr>
      </w:pPr>
      <w:r w:rsidRPr="00A16132">
        <w:rPr>
          <w:rFonts w:hint="cs"/>
          <w:color w:val="auto"/>
          <w:sz w:val="44"/>
          <w:szCs w:val="44"/>
        </w:rPr>
        <w:t>SOFTWARE ENGINEERING</w:t>
      </w:r>
      <w:r w:rsidRPr="00A16132">
        <w:rPr>
          <w:color w:val="auto"/>
          <w:sz w:val="44"/>
          <w:szCs w:val="44"/>
        </w:rPr>
        <w:t xml:space="preserve"> DEPARTMENT</w:t>
      </w:r>
    </w:p>
    <w:p w:rsidR="009E2AAD" w:rsidRDefault="009E2AAD" w:rsidP="009E2AAD">
      <w:pPr>
        <w:bidi w:val="0"/>
        <w:ind w:right="-51"/>
        <w:jc w:val="center"/>
        <w:rPr>
          <w:rFonts w:cs="Narkisim"/>
          <w:b/>
          <w:bCs/>
          <w:szCs w:val="48"/>
        </w:rPr>
      </w:pPr>
    </w:p>
    <w:p w:rsidR="009E2AAD" w:rsidRPr="00A16132" w:rsidRDefault="009E2AAD" w:rsidP="009E2AAD">
      <w:pPr>
        <w:bidi w:val="0"/>
        <w:ind w:right="-51"/>
        <w:jc w:val="center"/>
        <w:rPr>
          <w:b/>
          <w:bCs/>
          <w:color w:val="FF0000"/>
          <w:sz w:val="72"/>
          <w:szCs w:val="72"/>
        </w:rPr>
      </w:pPr>
      <w:r w:rsidRPr="00A16132">
        <w:rPr>
          <w:rFonts w:hint="cs"/>
          <w:b/>
          <w:bCs/>
          <w:color w:val="FF0000"/>
          <w:sz w:val="72"/>
          <w:szCs w:val="72"/>
        </w:rPr>
        <w:t>M</w:t>
      </w:r>
      <w:r w:rsidRPr="00A16132">
        <w:rPr>
          <w:b/>
          <w:bCs/>
          <w:color w:val="FF0000"/>
          <w:sz w:val="72"/>
          <w:szCs w:val="72"/>
        </w:rPr>
        <w:t>onitoring Servers Using Nagios</w:t>
      </w:r>
    </w:p>
    <w:p w:rsidR="009E2AAD" w:rsidRDefault="009E2AAD" w:rsidP="009E2AAD">
      <w:pPr>
        <w:bidi w:val="0"/>
        <w:ind w:right="-51"/>
        <w:rPr>
          <w:rFonts w:cs="Narkisim"/>
          <w:b/>
          <w:bCs/>
        </w:rPr>
      </w:pPr>
    </w:p>
    <w:p w:rsidR="009E2AAD" w:rsidRDefault="009E2AAD" w:rsidP="009E2AAD">
      <w:pPr>
        <w:bidi w:val="0"/>
        <w:ind w:right="-51"/>
        <w:jc w:val="center"/>
        <w:rPr>
          <w:rFonts w:cs="Narkisim"/>
          <w:b/>
          <w:bCs/>
        </w:rPr>
      </w:pPr>
    </w:p>
    <w:p w:rsidR="009E2AAD" w:rsidRPr="00A16132" w:rsidRDefault="009E2AAD" w:rsidP="009E2AAD">
      <w:pPr>
        <w:bidi w:val="0"/>
        <w:ind w:right="-51"/>
        <w:jc w:val="center"/>
        <w:rPr>
          <w:rFonts w:cs="Narkisim"/>
          <w:b/>
          <w:bCs/>
          <w:sz w:val="40"/>
          <w:szCs w:val="40"/>
          <w:rtl/>
        </w:rPr>
      </w:pPr>
      <w:r w:rsidRPr="00A16132">
        <w:rPr>
          <w:rFonts w:cs="Narkisim"/>
          <w:b/>
          <w:bCs/>
          <w:sz w:val="40"/>
          <w:szCs w:val="40"/>
        </w:rPr>
        <w:t>by</w:t>
      </w:r>
    </w:p>
    <w:p w:rsidR="009E2AAD" w:rsidRPr="00A16132" w:rsidRDefault="009E2AAD" w:rsidP="009E2AAD">
      <w:pPr>
        <w:pStyle w:val="3"/>
        <w:jc w:val="center"/>
        <w:rPr>
          <w:color w:val="FF0000"/>
          <w:sz w:val="40"/>
          <w:szCs w:val="40"/>
        </w:rPr>
      </w:pPr>
      <w:r w:rsidRPr="00A16132">
        <w:rPr>
          <w:color w:val="FF0000"/>
          <w:sz w:val="40"/>
          <w:szCs w:val="40"/>
        </w:rPr>
        <w:t>Shiran Ben Hamo</w:t>
      </w:r>
    </w:p>
    <w:p w:rsidR="009E2AAD" w:rsidRDefault="009E2AAD" w:rsidP="009E2AAD">
      <w:pPr>
        <w:jc w:val="center"/>
        <w:rPr>
          <w:rFonts w:cs="Monotype Hadassah"/>
          <w:b/>
          <w:bCs/>
          <w:szCs w:val="48"/>
          <w:rtl/>
        </w:rPr>
      </w:pPr>
    </w:p>
    <w:p w:rsidR="009E2AAD" w:rsidRDefault="009E2AAD" w:rsidP="009E2AAD">
      <w:pPr>
        <w:bidi w:val="0"/>
        <w:ind w:right="-51"/>
        <w:jc w:val="center"/>
        <w:rPr>
          <w:rFonts w:cs="Narkisim"/>
          <w:b/>
          <w:bCs/>
          <w:szCs w:val="48"/>
        </w:rPr>
      </w:pPr>
    </w:p>
    <w:p w:rsidR="009E2AAD" w:rsidRDefault="009E2AAD" w:rsidP="009E2AAD">
      <w:pPr>
        <w:bidi w:val="0"/>
        <w:ind w:right="-51"/>
        <w:jc w:val="center"/>
        <w:rPr>
          <w:rFonts w:cs="Narkisim"/>
          <w:b/>
          <w:bCs/>
          <w:szCs w:val="48"/>
        </w:rPr>
      </w:pPr>
    </w:p>
    <w:p w:rsidR="009E2AAD" w:rsidRDefault="009E2AAD" w:rsidP="009E2AAD">
      <w:pPr>
        <w:bidi w:val="0"/>
        <w:ind w:right="-51"/>
        <w:jc w:val="center"/>
        <w:rPr>
          <w:rFonts w:cs="Narkisim"/>
          <w:b/>
          <w:bCs/>
          <w:szCs w:val="48"/>
        </w:rPr>
      </w:pPr>
    </w:p>
    <w:p w:rsidR="009E2AAD" w:rsidRDefault="009E2AAD" w:rsidP="009E2AAD">
      <w:pPr>
        <w:bidi w:val="0"/>
        <w:ind w:right="-51"/>
        <w:jc w:val="center"/>
        <w:rPr>
          <w:rFonts w:cs="Narkisim"/>
          <w:b/>
          <w:bCs/>
          <w:szCs w:val="48"/>
        </w:rPr>
      </w:pPr>
    </w:p>
    <w:p w:rsidR="009E2AAD" w:rsidRDefault="009E2AAD" w:rsidP="009E2AAD">
      <w:pPr>
        <w:bidi w:val="0"/>
        <w:ind w:right="-51"/>
        <w:jc w:val="center"/>
        <w:rPr>
          <w:rFonts w:cs="Narkisim"/>
          <w:b/>
          <w:bCs/>
          <w:szCs w:val="48"/>
        </w:rPr>
      </w:pPr>
    </w:p>
    <w:p w:rsidR="009E2AAD" w:rsidRDefault="009E2AAD" w:rsidP="009E2AAD">
      <w:pPr>
        <w:bidi w:val="0"/>
        <w:ind w:right="-51"/>
        <w:jc w:val="center"/>
        <w:rPr>
          <w:rFonts w:cs="Narkisim"/>
          <w:b/>
          <w:bCs/>
          <w:szCs w:val="48"/>
        </w:rPr>
      </w:pPr>
    </w:p>
    <w:p w:rsidR="009E2AAD" w:rsidRDefault="009E2AAD" w:rsidP="009E2AAD">
      <w:pPr>
        <w:bidi w:val="0"/>
        <w:ind w:right="-51"/>
        <w:jc w:val="center"/>
        <w:rPr>
          <w:rFonts w:cs="Narkisim"/>
          <w:b/>
          <w:bCs/>
          <w:sz w:val="28"/>
          <w:szCs w:val="28"/>
        </w:rPr>
      </w:pPr>
    </w:p>
    <w:p w:rsidR="009E2AAD" w:rsidRDefault="009E2AAD" w:rsidP="009E2AAD">
      <w:pPr>
        <w:bidi w:val="0"/>
        <w:ind w:right="-51"/>
        <w:jc w:val="center"/>
        <w:rPr>
          <w:rFonts w:cs="Narkisim"/>
          <w:b/>
          <w:bCs/>
          <w:sz w:val="28"/>
          <w:szCs w:val="28"/>
        </w:rPr>
      </w:pPr>
    </w:p>
    <w:p w:rsidR="009E2AAD" w:rsidRDefault="009E2AAD" w:rsidP="009E2AAD">
      <w:pPr>
        <w:bidi w:val="0"/>
        <w:ind w:right="-51"/>
        <w:rPr>
          <w:rFonts w:cs="Narkisim"/>
          <w:b/>
          <w:bCs/>
          <w:sz w:val="28"/>
          <w:szCs w:val="28"/>
          <w:rtl/>
        </w:rPr>
      </w:pPr>
    </w:p>
    <w:p w:rsidR="009E2AAD" w:rsidRPr="00624DA9" w:rsidRDefault="009E2AAD" w:rsidP="009E2AAD">
      <w:pPr>
        <w:bidi w:val="0"/>
        <w:ind w:right="-51"/>
        <w:rPr>
          <w:rFonts w:cs="Narkisim"/>
          <w:b/>
          <w:bCs/>
        </w:rPr>
      </w:pPr>
      <w:r w:rsidRPr="00624DA9">
        <w:rPr>
          <w:rFonts w:cs="Narkisim"/>
          <w:b/>
          <w:bCs/>
        </w:rPr>
        <w:t>July 2011</w:t>
      </w:r>
      <w:r w:rsidRPr="00624DA9">
        <w:rPr>
          <w:rFonts w:cs="Narkisim"/>
          <w:b/>
          <w:bCs/>
        </w:rPr>
        <w:tab/>
      </w:r>
      <w:r w:rsidRPr="00624DA9">
        <w:rPr>
          <w:rFonts w:cs="Narkisim"/>
          <w:b/>
          <w:bCs/>
        </w:rPr>
        <w:tab/>
      </w:r>
      <w:r w:rsidRPr="00624DA9">
        <w:rPr>
          <w:rFonts w:cs="Narkisim"/>
          <w:b/>
          <w:bCs/>
        </w:rPr>
        <w:tab/>
        <w:t xml:space="preserve">                                             </w:t>
      </w:r>
      <w:r w:rsidRPr="00624DA9">
        <w:rPr>
          <w:rFonts w:cs="Narkisim"/>
          <w:b/>
          <w:bCs/>
        </w:rPr>
        <w:tab/>
        <w:t xml:space="preserve">         </w:t>
      </w:r>
      <w:r w:rsidRPr="00624DA9">
        <w:rPr>
          <w:rFonts w:cs="Narkisim"/>
          <w:b/>
          <w:bCs/>
        </w:rPr>
        <w:tab/>
        <w:t xml:space="preserve">        </w:t>
      </w:r>
      <w:r w:rsidRPr="00624DA9">
        <w:rPr>
          <w:rFonts w:cs="Narkisim"/>
          <w:b/>
          <w:bCs/>
          <w:i/>
          <w:iCs/>
        </w:rPr>
        <w:t xml:space="preserve"> </w:t>
      </w:r>
      <w:r w:rsidRPr="00624DA9">
        <w:rPr>
          <w:rFonts w:cs="Narkisim"/>
          <w:b/>
          <w:bCs/>
        </w:rPr>
        <w:t xml:space="preserve">Tamuz 5771 </w:t>
      </w:r>
    </w:p>
    <w:p w:rsidR="009E2AAD" w:rsidRPr="00A16132" w:rsidRDefault="00A16132" w:rsidP="00A16132">
      <w:pPr>
        <w:jc w:val="both"/>
        <w:rPr>
          <w:rFonts w:cs="Narkisim"/>
          <w:b/>
          <w:bCs/>
          <w:u w:val="single"/>
        </w:rPr>
      </w:pPr>
      <w:r>
        <w:rPr>
          <w:rFonts w:cs="Narkisim"/>
          <w:b/>
          <w:bCs/>
          <w:noProof/>
          <w:u w:val="single"/>
          <w:rtl/>
        </w:rPr>
        <w:lastRenderedPageBreak/>
        <w:drawing>
          <wp:anchor distT="0" distB="0" distL="114300" distR="114300" simplePos="0" relativeHeight="251668480" behindDoc="0" locked="0" layoutInCell="1" allowOverlap="1">
            <wp:simplePos x="0" y="0"/>
            <wp:positionH relativeFrom="column">
              <wp:posOffset>152400</wp:posOffset>
            </wp:positionH>
            <wp:positionV relativeFrom="paragraph">
              <wp:posOffset>-627380</wp:posOffset>
            </wp:positionV>
            <wp:extent cx="5276850" cy="1000125"/>
            <wp:effectExtent l="19050" t="0" r="0" b="0"/>
            <wp:wrapSquare wrapText="bothSides"/>
            <wp:docPr id="18"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5276850" cy="1000125"/>
                    </a:xfrm>
                    <a:prstGeom prst="rect">
                      <a:avLst/>
                    </a:prstGeom>
                    <a:noFill/>
                    <a:ln w="9525">
                      <a:noFill/>
                      <a:miter lim="800000"/>
                      <a:headEnd/>
                      <a:tailEnd/>
                    </a:ln>
                  </pic:spPr>
                </pic:pic>
              </a:graphicData>
            </a:graphic>
          </wp:anchor>
        </w:drawing>
      </w:r>
    </w:p>
    <w:p w:rsidR="009E2AAD" w:rsidRPr="00A16132" w:rsidRDefault="009E2AAD" w:rsidP="009E2AAD">
      <w:pPr>
        <w:pStyle w:val="2"/>
        <w:jc w:val="center"/>
        <w:rPr>
          <w:color w:val="auto"/>
          <w:sz w:val="44"/>
          <w:szCs w:val="44"/>
          <w:rtl/>
        </w:rPr>
      </w:pPr>
      <w:r w:rsidRPr="00A16132">
        <w:rPr>
          <w:rFonts w:hint="cs"/>
          <w:color w:val="auto"/>
          <w:sz w:val="44"/>
          <w:szCs w:val="44"/>
        </w:rPr>
        <w:t>SOFTWARE ENGINEERING</w:t>
      </w:r>
      <w:r w:rsidRPr="00A16132">
        <w:rPr>
          <w:color w:val="auto"/>
          <w:sz w:val="44"/>
          <w:szCs w:val="44"/>
        </w:rPr>
        <w:t xml:space="preserve"> </w:t>
      </w:r>
      <w:r w:rsidRPr="00A16132">
        <w:rPr>
          <w:rFonts w:hint="cs"/>
          <w:color w:val="auto"/>
          <w:sz w:val="44"/>
          <w:szCs w:val="44"/>
        </w:rPr>
        <w:t>DEPARTMENT</w:t>
      </w:r>
    </w:p>
    <w:p w:rsidR="009E2AAD" w:rsidRDefault="009E2AAD" w:rsidP="009E2AAD">
      <w:pPr>
        <w:bidi w:val="0"/>
        <w:ind w:right="-51"/>
        <w:jc w:val="center"/>
        <w:rPr>
          <w:rFonts w:cs="Narkisim"/>
          <w:b/>
          <w:bCs/>
          <w:szCs w:val="48"/>
        </w:rPr>
      </w:pPr>
    </w:p>
    <w:p w:rsidR="009E2AAD" w:rsidRPr="00A16132" w:rsidRDefault="009E2AAD" w:rsidP="009E2AAD">
      <w:pPr>
        <w:bidi w:val="0"/>
        <w:ind w:right="-51"/>
        <w:jc w:val="center"/>
        <w:rPr>
          <w:b/>
          <w:bCs/>
          <w:color w:val="FF0000"/>
          <w:sz w:val="72"/>
          <w:szCs w:val="72"/>
        </w:rPr>
      </w:pPr>
      <w:r w:rsidRPr="00A16132">
        <w:rPr>
          <w:rFonts w:hint="cs"/>
          <w:b/>
          <w:bCs/>
          <w:color w:val="FF0000"/>
          <w:sz w:val="72"/>
          <w:szCs w:val="72"/>
        </w:rPr>
        <w:t>M</w:t>
      </w:r>
      <w:r w:rsidRPr="00A16132">
        <w:rPr>
          <w:b/>
          <w:bCs/>
          <w:color w:val="FF0000"/>
          <w:sz w:val="72"/>
          <w:szCs w:val="72"/>
        </w:rPr>
        <w:t>onitoring Servers Using Nagios</w:t>
      </w:r>
    </w:p>
    <w:p w:rsidR="009E2AAD" w:rsidRDefault="009E2AAD" w:rsidP="009E2AAD">
      <w:pPr>
        <w:bidi w:val="0"/>
        <w:ind w:right="-51"/>
        <w:rPr>
          <w:rFonts w:cs="Narkisim"/>
          <w:b/>
          <w:bCs/>
        </w:rPr>
      </w:pPr>
    </w:p>
    <w:p w:rsidR="009E2AAD" w:rsidRDefault="009E2AAD" w:rsidP="009E2AAD">
      <w:pPr>
        <w:bidi w:val="0"/>
        <w:ind w:right="-51"/>
        <w:jc w:val="center"/>
        <w:rPr>
          <w:rFonts w:cs="Narkisim"/>
          <w:b/>
          <w:bCs/>
        </w:rPr>
      </w:pPr>
    </w:p>
    <w:p w:rsidR="009E2AAD" w:rsidRPr="00A16132" w:rsidRDefault="009E2AAD" w:rsidP="009E2AAD">
      <w:pPr>
        <w:bidi w:val="0"/>
        <w:ind w:right="-51"/>
        <w:jc w:val="center"/>
        <w:rPr>
          <w:rFonts w:cs="Narkisim"/>
          <w:b/>
          <w:bCs/>
          <w:sz w:val="40"/>
          <w:szCs w:val="40"/>
          <w:rtl/>
        </w:rPr>
      </w:pPr>
      <w:r w:rsidRPr="00A16132">
        <w:rPr>
          <w:rFonts w:cs="Narkisim"/>
          <w:b/>
          <w:bCs/>
          <w:sz w:val="40"/>
          <w:szCs w:val="40"/>
        </w:rPr>
        <w:t>by</w:t>
      </w:r>
    </w:p>
    <w:p w:rsidR="009E2AAD" w:rsidRPr="00A16132" w:rsidRDefault="009E2AAD" w:rsidP="00A16132">
      <w:pPr>
        <w:bidi w:val="0"/>
        <w:ind w:right="-51"/>
        <w:jc w:val="center"/>
        <w:rPr>
          <w:rFonts w:cs="Narkisim" w:hint="cs"/>
          <w:b/>
          <w:bCs/>
          <w:color w:val="FF0000"/>
          <w:sz w:val="40"/>
          <w:szCs w:val="40"/>
          <w:rtl/>
        </w:rPr>
      </w:pPr>
      <w:r w:rsidRPr="00A16132">
        <w:rPr>
          <w:rFonts w:cs="Narkisim"/>
          <w:b/>
          <w:bCs/>
          <w:color w:val="FF0000"/>
          <w:sz w:val="40"/>
          <w:szCs w:val="40"/>
        </w:rPr>
        <w:t>Shiran Ben Hamo</w:t>
      </w:r>
    </w:p>
    <w:p w:rsidR="009E2AAD" w:rsidRDefault="009E2AAD" w:rsidP="009E2AAD">
      <w:pPr>
        <w:jc w:val="center"/>
        <w:rPr>
          <w:rFonts w:cs="Monotype Hadassah"/>
          <w:b/>
          <w:bCs/>
          <w:szCs w:val="48"/>
          <w:rtl/>
        </w:rPr>
      </w:pPr>
    </w:p>
    <w:p w:rsidR="009E2AAD" w:rsidRDefault="009E2AAD" w:rsidP="00624DA9">
      <w:pPr>
        <w:jc w:val="center"/>
        <w:rPr>
          <w:rFonts w:cs="Monotype Hadassah"/>
          <w:b/>
          <w:bCs/>
          <w:sz w:val="28"/>
          <w:szCs w:val="28"/>
          <w:rtl/>
        </w:rPr>
      </w:pPr>
      <w:r>
        <w:rPr>
          <w:rFonts w:cs="Monotype Hadassah"/>
          <w:b/>
          <w:bCs/>
          <w:sz w:val="28"/>
          <w:szCs w:val="28"/>
        </w:rPr>
        <w:t>Supervisor</w:t>
      </w:r>
      <w:r w:rsidRPr="00624DA9">
        <w:rPr>
          <w:rFonts w:cs="Monotype Hadassah"/>
          <w:b/>
          <w:bCs/>
          <w:sz w:val="28"/>
          <w:szCs w:val="28"/>
        </w:rPr>
        <w:t xml:space="preserve">:  </w:t>
      </w:r>
      <w:r w:rsidR="00624DA9" w:rsidRPr="00624DA9">
        <w:rPr>
          <w:rFonts w:cs="Monotype Hadassah" w:hint="cs"/>
          <w:b/>
          <w:bCs/>
          <w:sz w:val="28"/>
          <w:szCs w:val="28"/>
        </w:rPr>
        <w:t>M</w:t>
      </w:r>
      <w:r w:rsidR="00624DA9" w:rsidRPr="00624DA9">
        <w:rPr>
          <w:rFonts w:cs="Monotype Hadassah"/>
          <w:b/>
          <w:bCs/>
          <w:sz w:val="28"/>
          <w:szCs w:val="28"/>
        </w:rPr>
        <w:t>r</w:t>
      </w:r>
      <w:r w:rsidRPr="00624DA9">
        <w:rPr>
          <w:rFonts w:cs="Monotype Hadassah"/>
          <w:b/>
          <w:bCs/>
          <w:sz w:val="28"/>
          <w:szCs w:val="28"/>
        </w:rPr>
        <w:t>. Shay Tavor</w:t>
      </w:r>
    </w:p>
    <w:p w:rsidR="009E2AAD" w:rsidRDefault="009E2AAD" w:rsidP="009E2AAD">
      <w:pPr>
        <w:bidi w:val="0"/>
        <w:ind w:right="-51"/>
        <w:jc w:val="center"/>
        <w:rPr>
          <w:rFonts w:cs="Narkisim"/>
          <w:b/>
          <w:bCs/>
          <w:szCs w:val="48"/>
        </w:rPr>
      </w:pPr>
    </w:p>
    <w:p w:rsidR="009E2AAD" w:rsidRDefault="009E2AAD" w:rsidP="009E2AAD">
      <w:pPr>
        <w:bidi w:val="0"/>
        <w:ind w:right="-51"/>
        <w:jc w:val="center"/>
        <w:rPr>
          <w:rFonts w:cs="Narkisim"/>
          <w:b/>
          <w:bCs/>
          <w:szCs w:val="48"/>
        </w:rPr>
      </w:pPr>
    </w:p>
    <w:p w:rsidR="009E2AAD" w:rsidRDefault="009E2AAD" w:rsidP="009E2AAD">
      <w:pPr>
        <w:bidi w:val="0"/>
        <w:ind w:right="-51"/>
        <w:rPr>
          <w:rFonts w:cs="Narkisim"/>
          <w:b/>
          <w:bCs/>
        </w:rPr>
      </w:pPr>
      <w:r>
        <w:rPr>
          <w:rFonts w:cs="Narkisim"/>
          <w:b/>
          <w:bCs/>
        </w:rPr>
        <w:t xml:space="preserve">Approved by the Supervisor:                    </w:t>
      </w:r>
      <w:r>
        <w:rPr>
          <w:rFonts w:cs="Narkisim"/>
          <w:b/>
          <w:bCs/>
        </w:rPr>
        <w:tab/>
      </w:r>
      <w:r>
        <w:rPr>
          <w:rFonts w:cs="Narkisim"/>
          <w:b/>
          <w:bCs/>
        </w:rPr>
        <w:tab/>
      </w:r>
      <w:r>
        <w:rPr>
          <w:rFonts w:cs="Narkisim"/>
          <w:b/>
          <w:bCs/>
        </w:rPr>
        <w:tab/>
        <w:t>Date:</w:t>
      </w:r>
      <w:r w:rsidR="00C20903">
        <w:rPr>
          <w:rFonts w:cs="Narkisim"/>
          <w:b/>
          <w:bCs/>
        </w:rPr>
        <w:t xml:space="preserve"> 07.07.11</w:t>
      </w:r>
    </w:p>
    <w:p w:rsidR="009E2AAD" w:rsidRDefault="009E2AAD" w:rsidP="009E2AAD">
      <w:pPr>
        <w:bidi w:val="0"/>
        <w:ind w:right="-51"/>
        <w:rPr>
          <w:rFonts w:cs="Narkisim"/>
          <w:b/>
          <w:bCs/>
          <w:szCs w:val="48"/>
          <w:rtl/>
        </w:rPr>
      </w:pPr>
    </w:p>
    <w:p w:rsidR="009E2AAD" w:rsidRDefault="009E2AAD" w:rsidP="009E2AAD">
      <w:pPr>
        <w:bidi w:val="0"/>
        <w:ind w:right="-51"/>
        <w:rPr>
          <w:rFonts w:cs="Narkisim"/>
          <w:b/>
          <w:bCs/>
        </w:rPr>
      </w:pPr>
      <w:r>
        <w:rPr>
          <w:rFonts w:cs="Narkisim"/>
          <w:b/>
          <w:bCs/>
        </w:rPr>
        <w:t xml:space="preserve">Approved by the Industrial Supervisor:                    </w:t>
      </w:r>
      <w:r>
        <w:rPr>
          <w:rFonts w:cs="Narkisim"/>
          <w:b/>
          <w:bCs/>
        </w:rPr>
        <w:tab/>
      </w:r>
      <w:r>
        <w:rPr>
          <w:rFonts w:cs="Narkisim"/>
          <w:b/>
          <w:bCs/>
        </w:rPr>
        <w:tab/>
        <w:t>Date:</w:t>
      </w:r>
      <w:r w:rsidR="00C20903">
        <w:rPr>
          <w:rFonts w:cs="Narkisim"/>
          <w:b/>
          <w:bCs/>
        </w:rPr>
        <w:t xml:space="preserve"> 07.07.11</w:t>
      </w:r>
    </w:p>
    <w:p w:rsidR="009E2AAD" w:rsidRDefault="009E2AAD" w:rsidP="009E2AAD">
      <w:pPr>
        <w:bidi w:val="0"/>
        <w:ind w:right="-51"/>
        <w:rPr>
          <w:rFonts w:cs="Narkisim"/>
          <w:b/>
          <w:bCs/>
        </w:rPr>
      </w:pPr>
    </w:p>
    <w:p w:rsidR="009E2AAD" w:rsidRDefault="009E2AAD" w:rsidP="009E2AAD">
      <w:pPr>
        <w:bidi w:val="0"/>
        <w:ind w:right="-51"/>
        <w:rPr>
          <w:rFonts w:cs="Narkisim"/>
          <w:b/>
          <w:bCs/>
        </w:rPr>
      </w:pPr>
    </w:p>
    <w:p w:rsidR="009E2AAD" w:rsidRDefault="009E2AAD" w:rsidP="009E2AAD">
      <w:pPr>
        <w:bidi w:val="0"/>
        <w:ind w:right="-51"/>
        <w:rPr>
          <w:rFonts w:cs="Narkisim"/>
          <w:b/>
          <w:bCs/>
        </w:rPr>
      </w:pPr>
      <w:r>
        <w:rPr>
          <w:rFonts w:cs="Narkisim"/>
          <w:b/>
          <w:bCs/>
        </w:rPr>
        <w:t>Approved by the Projects’ Coordinator:</w:t>
      </w:r>
      <w:r>
        <w:rPr>
          <w:rFonts w:cs="Narkisim"/>
          <w:b/>
          <w:bCs/>
        </w:rPr>
        <w:tab/>
      </w:r>
      <w:r>
        <w:rPr>
          <w:rFonts w:cs="Narkisim"/>
          <w:b/>
          <w:bCs/>
        </w:rPr>
        <w:tab/>
      </w:r>
      <w:r>
        <w:rPr>
          <w:rFonts w:cs="Narkisim"/>
          <w:b/>
          <w:bCs/>
        </w:rPr>
        <w:tab/>
      </w:r>
      <w:r>
        <w:rPr>
          <w:rFonts w:cs="Narkisim"/>
          <w:b/>
          <w:bCs/>
        </w:rPr>
        <w:tab/>
        <w:t xml:space="preserve">Date: </w:t>
      </w:r>
      <w:r w:rsidR="00C20903">
        <w:rPr>
          <w:rFonts w:cs="Narkisim"/>
          <w:b/>
          <w:bCs/>
        </w:rPr>
        <w:t>07.07.11</w:t>
      </w:r>
    </w:p>
    <w:p w:rsidR="009E2AAD" w:rsidRDefault="009E2AAD" w:rsidP="009E2AAD">
      <w:pPr>
        <w:bidi w:val="0"/>
        <w:ind w:right="-51"/>
        <w:rPr>
          <w:rtl/>
        </w:rPr>
      </w:pPr>
    </w:p>
    <w:sectPr w:rsidR="009E2AAD" w:rsidSect="00C0430F">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6A19" w:rsidRDefault="00566A19" w:rsidP="00371D0E">
      <w:pPr>
        <w:spacing w:after="0" w:line="240" w:lineRule="auto"/>
      </w:pPr>
      <w:r>
        <w:separator/>
      </w:r>
    </w:p>
  </w:endnote>
  <w:endnote w:type="continuationSeparator" w:id="0">
    <w:p w:rsidR="00566A19" w:rsidRDefault="00566A19" w:rsidP="00371D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onotype Hadassah">
    <w:panose1 w:val="00000000000000000000"/>
    <w:charset w:val="B1"/>
    <w:family w:val="auto"/>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B1"/>
    <w:family w:val="swiss"/>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C34" w:rsidRDefault="00586C34" w:rsidP="00C0430F">
    <w:pPr>
      <w:pStyle w:val="a6"/>
      <w:rPr>
        <w:rtl/>
      </w:rPr>
    </w:pPr>
    <w:r w:rsidRPr="00C0430F">
      <w:rPr>
        <w:rFonts w:cs="Arial" w:hint="cs"/>
        <w:noProof/>
        <w:rtl/>
      </w:rPr>
      <w:drawing>
        <wp:inline distT="0" distB="0" distL="0" distR="0">
          <wp:extent cx="5248275" cy="390525"/>
          <wp:effectExtent l="19050" t="0" r="9525" b="0"/>
          <wp:docPr id="16" name="תמונה 1" descr="logo-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own"/>
                  <pic:cNvPicPr>
                    <a:picLocks noChangeAspect="1" noChangeArrowheads="1"/>
                  </pic:cNvPicPr>
                </pic:nvPicPr>
                <pic:blipFill>
                  <a:blip r:embed="rId1"/>
                  <a:srcRect/>
                  <a:stretch>
                    <a:fillRect/>
                  </a:stretch>
                </pic:blipFill>
                <pic:spPr bwMode="auto">
                  <a:xfrm>
                    <a:off x="0" y="0"/>
                    <a:ext cx="5248275" cy="390525"/>
                  </a:xfrm>
                  <a:prstGeom prst="rect">
                    <a:avLst/>
                  </a:prstGeom>
                  <a:noFill/>
                  <a:ln w="9525">
                    <a:noFill/>
                    <a:miter lim="800000"/>
                    <a:headEnd/>
                    <a:tailEnd/>
                  </a:ln>
                </pic:spPr>
              </pic:pic>
            </a:graphicData>
          </a:graphic>
        </wp:inline>
      </w:drawing>
    </w:r>
    <w:fldSimple w:instr=" PAGE   \* MERGEFORMAT ">
      <w:r w:rsidR="00C306D2" w:rsidRPr="00C306D2">
        <w:rPr>
          <w:noProof/>
          <w:rtl/>
          <w:lang w:val="he-IL"/>
        </w:rPr>
        <w:t>24</w:t>
      </w:r>
    </w:fldSimple>
  </w:p>
  <w:p w:rsidR="00586C34" w:rsidRDefault="00586C34">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6A19" w:rsidRDefault="00566A19" w:rsidP="00371D0E">
      <w:pPr>
        <w:spacing w:after="0" w:line="240" w:lineRule="auto"/>
      </w:pPr>
      <w:r>
        <w:separator/>
      </w:r>
    </w:p>
  </w:footnote>
  <w:footnote w:type="continuationSeparator" w:id="0">
    <w:p w:rsidR="00566A19" w:rsidRDefault="00566A19" w:rsidP="00371D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C34" w:rsidRDefault="00586C34" w:rsidP="00C0430F">
    <w:pPr>
      <w:pStyle w:val="a4"/>
    </w:pPr>
  </w:p>
  <w:p w:rsidR="00586C34" w:rsidRDefault="00586C34">
    <w:pPr>
      <w:pStyle w:val="a4"/>
      <w:rPr>
        <w:rtl/>
      </w:rPr>
    </w:pPr>
  </w:p>
  <w:p w:rsidR="00586C34" w:rsidRDefault="00586C34">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62AEA"/>
    <w:multiLevelType w:val="hybridMultilevel"/>
    <w:tmpl w:val="934AE4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1B444D"/>
    <w:multiLevelType w:val="multilevel"/>
    <w:tmpl w:val="E346880E"/>
    <w:lvl w:ilvl="0">
      <w:start w:val="6"/>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nsid w:val="297E1483"/>
    <w:multiLevelType w:val="hybridMultilevel"/>
    <w:tmpl w:val="1EDC2D0A"/>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9D0E76"/>
    <w:multiLevelType w:val="hybridMultilevel"/>
    <w:tmpl w:val="CE0671E4"/>
    <w:lvl w:ilvl="0" w:tplc="EC0C4F20">
      <w:start w:val="6"/>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3C7C2E46"/>
    <w:multiLevelType w:val="hybridMultilevel"/>
    <w:tmpl w:val="F4EC82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6B3952"/>
    <w:multiLevelType w:val="hybridMultilevel"/>
    <w:tmpl w:val="5F0842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BB208C"/>
    <w:multiLevelType w:val="hybridMultilevel"/>
    <w:tmpl w:val="119A8688"/>
    <w:lvl w:ilvl="0" w:tplc="2F649E78">
      <w:start w:val="4"/>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nsid w:val="45FB5ECD"/>
    <w:multiLevelType w:val="hybridMultilevel"/>
    <w:tmpl w:val="5CDCE7AE"/>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132038"/>
    <w:multiLevelType w:val="hybridMultilevel"/>
    <w:tmpl w:val="6722E8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C37415"/>
    <w:multiLevelType w:val="multilevel"/>
    <w:tmpl w:val="39DC3568"/>
    <w:lvl w:ilvl="0">
      <w:start w:val="6"/>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0">
    <w:nsid w:val="59000D5F"/>
    <w:multiLevelType w:val="hybridMultilevel"/>
    <w:tmpl w:val="4E6636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253EE4"/>
    <w:multiLevelType w:val="hybridMultilevel"/>
    <w:tmpl w:val="1CD2F9D2"/>
    <w:lvl w:ilvl="0" w:tplc="115C55EE">
      <w:start w:val="5"/>
      <w:numFmt w:val="decimal"/>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nsid w:val="5C6B3C3A"/>
    <w:multiLevelType w:val="multilevel"/>
    <w:tmpl w:val="A95CE3A2"/>
    <w:lvl w:ilvl="0">
      <w:start w:val="1"/>
      <w:numFmt w:val="decimal"/>
      <w:lvlText w:val="%1."/>
      <w:lvlJc w:val="left"/>
      <w:pPr>
        <w:ind w:left="1352" w:hanging="360"/>
      </w:pPr>
      <w:rPr>
        <w:rFonts w:hint="default"/>
      </w:rPr>
    </w:lvl>
    <w:lvl w:ilvl="1">
      <w:start w:val="1"/>
      <w:numFmt w:val="decimal"/>
      <w:isLgl/>
      <w:lvlText w:val="%1.%2"/>
      <w:lvlJc w:val="left"/>
      <w:pPr>
        <w:ind w:left="1296" w:hanging="360"/>
      </w:pPr>
      <w:rPr>
        <w:rFonts w:hint="default"/>
      </w:rPr>
    </w:lvl>
    <w:lvl w:ilvl="2">
      <w:start w:val="1"/>
      <w:numFmt w:val="decimal"/>
      <w:isLgl/>
      <w:lvlText w:val="%1.%2.%3"/>
      <w:lvlJc w:val="left"/>
      <w:pPr>
        <w:ind w:left="1656" w:hanging="720"/>
      </w:pPr>
      <w:rPr>
        <w:rFonts w:hint="default"/>
      </w:rPr>
    </w:lvl>
    <w:lvl w:ilvl="3">
      <w:start w:val="1"/>
      <w:numFmt w:val="decimal"/>
      <w:isLgl/>
      <w:lvlText w:val="%1.%2.%3.%4"/>
      <w:lvlJc w:val="left"/>
      <w:pPr>
        <w:ind w:left="1656" w:hanging="720"/>
      </w:pPr>
      <w:rPr>
        <w:rFonts w:hint="default"/>
      </w:rPr>
    </w:lvl>
    <w:lvl w:ilvl="4">
      <w:start w:val="1"/>
      <w:numFmt w:val="decimal"/>
      <w:isLgl/>
      <w:lvlText w:val="%1.%2.%3.%4.%5"/>
      <w:lvlJc w:val="left"/>
      <w:pPr>
        <w:ind w:left="1656" w:hanging="720"/>
      </w:pPr>
      <w:rPr>
        <w:rFonts w:hint="default"/>
      </w:rPr>
    </w:lvl>
    <w:lvl w:ilvl="5">
      <w:start w:val="1"/>
      <w:numFmt w:val="decimal"/>
      <w:isLgl/>
      <w:lvlText w:val="%1.%2.%3.%4.%5.%6"/>
      <w:lvlJc w:val="left"/>
      <w:pPr>
        <w:ind w:left="2016" w:hanging="1080"/>
      </w:pPr>
      <w:rPr>
        <w:rFonts w:hint="default"/>
      </w:rPr>
    </w:lvl>
    <w:lvl w:ilvl="6">
      <w:start w:val="1"/>
      <w:numFmt w:val="decimal"/>
      <w:isLgl/>
      <w:lvlText w:val="%1.%2.%3.%4.%5.%6.%7"/>
      <w:lvlJc w:val="left"/>
      <w:pPr>
        <w:ind w:left="2016" w:hanging="1080"/>
      </w:pPr>
      <w:rPr>
        <w:rFonts w:hint="default"/>
      </w:rPr>
    </w:lvl>
    <w:lvl w:ilvl="7">
      <w:start w:val="1"/>
      <w:numFmt w:val="decimal"/>
      <w:isLgl/>
      <w:lvlText w:val="%1.%2.%3.%4.%5.%6.%7.%8"/>
      <w:lvlJc w:val="left"/>
      <w:pPr>
        <w:ind w:left="2376" w:hanging="1440"/>
      </w:pPr>
      <w:rPr>
        <w:rFonts w:hint="default"/>
      </w:rPr>
    </w:lvl>
    <w:lvl w:ilvl="8">
      <w:start w:val="1"/>
      <w:numFmt w:val="decimal"/>
      <w:isLgl/>
      <w:lvlText w:val="%1.%2.%3.%4.%5.%6.%7.%8.%9"/>
      <w:lvlJc w:val="left"/>
      <w:pPr>
        <w:ind w:left="2376" w:hanging="1440"/>
      </w:pPr>
      <w:rPr>
        <w:rFonts w:hint="default"/>
      </w:rPr>
    </w:lvl>
  </w:abstractNum>
  <w:abstractNum w:abstractNumId="13">
    <w:nsid w:val="5E1F035A"/>
    <w:multiLevelType w:val="multilevel"/>
    <w:tmpl w:val="6C427B04"/>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657918C2"/>
    <w:multiLevelType w:val="hybridMultilevel"/>
    <w:tmpl w:val="1FBE3668"/>
    <w:lvl w:ilvl="0" w:tplc="62A85BAA">
      <w:start w:val="11"/>
      <w:numFmt w:val="decimal"/>
      <w:lvlText w:val="%1."/>
      <w:lvlJc w:val="left"/>
      <w:pPr>
        <w:ind w:left="1562" w:hanging="570"/>
      </w:pPr>
      <w:rPr>
        <w:rFonts w:hint="default"/>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15">
    <w:nsid w:val="65FB25C0"/>
    <w:multiLevelType w:val="hybridMultilevel"/>
    <w:tmpl w:val="5AEC95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5379BB"/>
    <w:multiLevelType w:val="multilevel"/>
    <w:tmpl w:val="6B786EF6"/>
    <w:lvl w:ilvl="0">
      <w:start w:val="7"/>
      <w:numFmt w:val="decimal"/>
      <w:lvlText w:val="%1"/>
      <w:lvlJc w:val="left"/>
      <w:pPr>
        <w:ind w:left="360" w:hanging="360"/>
      </w:pPr>
      <w:rPr>
        <w:rFonts w:hint="default"/>
        <w:sz w:val="36"/>
        <w:szCs w:val="36"/>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8"/>
  </w:num>
  <w:num w:numId="2">
    <w:abstractNumId w:val="7"/>
  </w:num>
  <w:num w:numId="3">
    <w:abstractNumId w:val="15"/>
  </w:num>
  <w:num w:numId="4">
    <w:abstractNumId w:val="0"/>
  </w:num>
  <w:num w:numId="5">
    <w:abstractNumId w:val="10"/>
  </w:num>
  <w:num w:numId="6">
    <w:abstractNumId w:val="4"/>
  </w:num>
  <w:num w:numId="7">
    <w:abstractNumId w:val="5"/>
  </w:num>
  <w:num w:numId="8">
    <w:abstractNumId w:val="12"/>
  </w:num>
  <w:num w:numId="9">
    <w:abstractNumId w:val="1"/>
  </w:num>
  <w:num w:numId="10">
    <w:abstractNumId w:val="16"/>
  </w:num>
  <w:num w:numId="11">
    <w:abstractNumId w:val="9"/>
  </w:num>
  <w:num w:numId="12">
    <w:abstractNumId w:val="14"/>
  </w:num>
  <w:num w:numId="13">
    <w:abstractNumId w:val="13"/>
  </w:num>
  <w:num w:numId="14">
    <w:abstractNumId w:val="2"/>
  </w:num>
  <w:num w:numId="15">
    <w:abstractNumId w:val="3"/>
  </w:num>
  <w:num w:numId="16">
    <w:abstractNumId w:val="11"/>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9458"/>
  </w:hdrShapeDefaults>
  <w:footnotePr>
    <w:footnote w:id="-1"/>
    <w:footnote w:id="0"/>
  </w:footnotePr>
  <w:endnotePr>
    <w:endnote w:id="-1"/>
    <w:endnote w:id="0"/>
  </w:endnotePr>
  <w:compat/>
  <w:rsids>
    <w:rsidRoot w:val="00371D0E"/>
    <w:rsid w:val="00012DCF"/>
    <w:rsid w:val="000167F2"/>
    <w:rsid w:val="00036A8D"/>
    <w:rsid w:val="0004785A"/>
    <w:rsid w:val="000559DE"/>
    <w:rsid w:val="0005602A"/>
    <w:rsid w:val="00097B3A"/>
    <w:rsid w:val="000E235C"/>
    <w:rsid w:val="00145A85"/>
    <w:rsid w:val="00147B05"/>
    <w:rsid w:val="00150166"/>
    <w:rsid w:val="00161257"/>
    <w:rsid w:val="0017398F"/>
    <w:rsid w:val="00181FD1"/>
    <w:rsid w:val="001A5880"/>
    <w:rsid w:val="001B14EC"/>
    <w:rsid w:val="001B644B"/>
    <w:rsid w:val="001C0018"/>
    <w:rsid w:val="001C4CF3"/>
    <w:rsid w:val="001E5824"/>
    <w:rsid w:val="001E7D3E"/>
    <w:rsid w:val="001F52E8"/>
    <w:rsid w:val="00224BEE"/>
    <w:rsid w:val="00224FD6"/>
    <w:rsid w:val="002730E1"/>
    <w:rsid w:val="002865E6"/>
    <w:rsid w:val="002923B5"/>
    <w:rsid w:val="002E3BA8"/>
    <w:rsid w:val="00310798"/>
    <w:rsid w:val="0031567E"/>
    <w:rsid w:val="003274EE"/>
    <w:rsid w:val="00371D0E"/>
    <w:rsid w:val="003740F4"/>
    <w:rsid w:val="00391DD4"/>
    <w:rsid w:val="003930FE"/>
    <w:rsid w:val="003A4063"/>
    <w:rsid w:val="003B0828"/>
    <w:rsid w:val="003B158A"/>
    <w:rsid w:val="003B4CE7"/>
    <w:rsid w:val="003F3289"/>
    <w:rsid w:val="00404993"/>
    <w:rsid w:val="004167D4"/>
    <w:rsid w:val="004370DE"/>
    <w:rsid w:val="004A388C"/>
    <w:rsid w:val="004A44B5"/>
    <w:rsid w:val="004A6A9B"/>
    <w:rsid w:val="004A6FCE"/>
    <w:rsid w:val="004C0CBE"/>
    <w:rsid w:val="004D1928"/>
    <w:rsid w:val="004F45C8"/>
    <w:rsid w:val="00510AF2"/>
    <w:rsid w:val="0055000A"/>
    <w:rsid w:val="0055217B"/>
    <w:rsid w:val="00566A19"/>
    <w:rsid w:val="005735E4"/>
    <w:rsid w:val="00586C34"/>
    <w:rsid w:val="005A1299"/>
    <w:rsid w:val="005D0600"/>
    <w:rsid w:val="005E03C0"/>
    <w:rsid w:val="005E0945"/>
    <w:rsid w:val="005E630C"/>
    <w:rsid w:val="00624DA9"/>
    <w:rsid w:val="0064165B"/>
    <w:rsid w:val="00660C54"/>
    <w:rsid w:val="006A5330"/>
    <w:rsid w:val="006B4D66"/>
    <w:rsid w:val="006F2CE3"/>
    <w:rsid w:val="006F3FFD"/>
    <w:rsid w:val="00722367"/>
    <w:rsid w:val="007302EE"/>
    <w:rsid w:val="00733CE3"/>
    <w:rsid w:val="007344F6"/>
    <w:rsid w:val="007354FE"/>
    <w:rsid w:val="00737158"/>
    <w:rsid w:val="007426CC"/>
    <w:rsid w:val="007563E9"/>
    <w:rsid w:val="0076352E"/>
    <w:rsid w:val="00777C10"/>
    <w:rsid w:val="00784C44"/>
    <w:rsid w:val="007A4795"/>
    <w:rsid w:val="007C0697"/>
    <w:rsid w:val="007C6D84"/>
    <w:rsid w:val="007D3A27"/>
    <w:rsid w:val="008336A4"/>
    <w:rsid w:val="00844587"/>
    <w:rsid w:val="00873994"/>
    <w:rsid w:val="00906617"/>
    <w:rsid w:val="00930C40"/>
    <w:rsid w:val="0093113E"/>
    <w:rsid w:val="00946DE5"/>
    <w:rsid w:val="0095192D"/>
    <w:rsid w:val="009729BA"/>
    <w:rsid w:val="009C1B61"/>
    <w:rsid w:val="009D638A"/>
    <w:rsid w:val="009E2AAD"/>
    <w:rsid w:val="00A16132"/>
    <w:rsid w:val="00A20388"/>
    <w:rsid w:val="00A20FF7"/>
    <w:rsid w:val="00A22857"/>
    <w:rsid w:val="00A22DA2"/>
    <w:rsid w:val="00A26903"/>
    <w:rsid w:val="00A27F21"/>
    <w:rsid w:val="00A35A94"/>
    <w:rsid w:val="00A71564"/>
    <w:rsid w:val="00A872C7"/>
    <w:rsid w:val="00A91145"/>
    <w:rsid w:val="00A950B4"/>
    <w:rsid w:val="00AA40DA"/>
    <w:rsid w:val="00AC0AF2"/>
    <w:rsid w:val="00AE4686"/>
    <w:rsid w:val="00B71E84"/>
    <w:rsid w:val="00B828EE"/>
    <w:rsid w:val="00B972C0"/>
    <w:rsid w:val="00BB0736"/>
    <w:rsid w:val="00BF60C0"/>
    <w:rsid w:val="00C0430F"/>
    <w:rsid w:val="00C167B1"/>
    <w:rsid w:val="00C16ADE"/>
    <w:rsid w:val="00C20903"/>
    <w:rsid w:val="00C306D2"/>
    <w:rsid w:val="00C35D2D"/>
    <w:rsid w:val="00C3673E"/>
    <w:rsid w:val="00C50872"/>
    <w:rsid w:val="00C52A61"/>
    <w:rsid w:val="00C7095F"/>
    <w:rsid w:val="00CA79E4"/>
    <w:rsid w:val="00CD200D"/>
    <w:rsid w:val="00CD6DD3"/>
    <w:rsid w:val="00CE3FC1"/>
    <w:rsid w:val="00D20794"/>
    <w:rsid w:val="00D55BAD"/>
    <w:rsid w:val="00D6298C"/>
    <w:rsid w:val="00D77868"/>
    <w:rsid w:val="00D962A2"/>
    <w:rsid w:val="00DD3B89"/>
    <w:rsid w:val="00DE00B8"/>
    <w:rsid w:val="00DE6A53"/>
    <w:rsid w:val="00DF02E7"/>
    <w:rsid w:val="00E16841"/>
    <w:rsid w:val="00E22F81"/>
    <w:rsid w:val="00E2775A"/>
    <w:rsid w:val="00E46E5F"/>
    <w:rsid w:val="00E53437"/>
    <w:rsid w:val="00E6622F"/>
    <w:rsid w:val="00E86942"/>
    <w:rsid w:val="00E86C97"/>
    <w:rsid w:val="00E9769B"/>
    <w:rsid w:val="00F00217"/>
    <w:rsid w:val="00F071DF"/>
    <w:rsid w:val="00F12187"/>
    <w:rsid w:val="00F17CB3"/>
    <w:rsid w:val="00FB64E3"/>
    <w:rsid w:val="00FD6AC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4BEE"/>
    <w:pPr>
      <w:bidi/>
    </w:pPr>
  </w:style>
  <w:style w:type="paragraph" w:styleId="1">
    <w:name w:val="heading 1"/>
    <w:basedOn w:val="a"/>
    <w:next w:val="a"/>
    <w:link w:val="10"/>
    <w:uiPriority w:val="9"/>
    <w:qFormat/>
    <w:rsid w:val="00A203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nhideWhenUsed/>
    <w:qFormat/>
    <w:rsid w:val="000560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nhideWhenUsed/>
    <w:qFormat/>
    <w:rsid w:val="0005602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05602A"/>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qFormat/>
    <w:rsid w:val="00C0430F"/>
    <w:pPr>
      <w:keepNext/>
      <w:spacing w:after="0" w:line="240" w:lineRule="auto"/>
      <w:jc w:val="center"/>
      <w:outlineLvl w:val="4"/>
    </w:pPr>
    <w:rPr>
      <w:rFonts w:ascii="Times New Roman" w:eastAsia="Times New Roman" w:hAnsi="Times New Roman" w:cs="Monotype Hadassah"/>
      <w:b/>
      <w:bCs/>
      <w:sz w:val="24"/>
      <w:szCs w:val="48"/>
      <w:lang w:eastAsia="he-IL"/>
    </w:rPr>
  </w:style>
  <w:style w:type="paragraph" w:styleId="6">
    <w:name w:val="heading 6"/>
    <w:basedOn w:val="a"/>
    <w:next w:val="a"/>
    <w:link w:val="60"/>
    <w:qFormat/>
    <w:rsid w:val="00C0430F"/>
    <w:pPr>
      <w:keepNext/>
      <w:spacing w:after="0" w:line="240" w:lineRule="auto"/>
      <w:jc w:val="center"/>
      <w:outlineLvl w:val="5"/>
    </w:pPr>
    <w:rPr>
      <w:rFonts w:ascii="Times New Roman" w:eastAsia="Times New Roman" w:hAnsi="Times New Roman" w:cs="Monotype Hadassah"/>
      <w:b/>
      <w:bCs/>
      <w:sz w:val="24"/>
      <w:szCs w:val="48"/>
      <w:lang w:eastAsia="he-IL"/>
    </w:rPr>
  </w:style>
  <w:style w:type="paragraph" w:styleId="7">
    <w:name w:val="heading 7"/>
    <w:basedOn w:val="a"/>
    <w:next w:val="a"/>
    <w:link w:val="70"/>
    <w:qFormat/>
    <w:rsid w:val="00C0430F"/>
    <w:pPr>
      <w:keepNext/>
      <w:spacing w:after="0" w:line="240" w:lineRule="auto"/>
      <w:jc w:val="center"/>
      <w:outlineLvl w:val="6"/>
    </w:pPr>
    <w:rPr>
      <w:rFonts w:ascii="Times New Roman" w:eastAsia="Times New Roman" w:hAnsi="Times New Roman" w:cs="Monotype Hadassah"/>
      <w:b/>
      <w:bCs/>
      <w:sz w:val="24"/>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Emphasis"/>
    <w:basedOn w:val="a0"/>
    <w:uiPriority w:val="21"/>
    <w:qFormat/>
    <w:rsid w:val="00371D0E"/>
    <w:rPr>
      <w:b/>
      <w:bCs/>
      <w:i/>
      <w:iCs/>
      <w:color w:val="4F81BD" w:themeColor="accent1"/>
    </w:rPr>
  </w:style>
  <w:style w:type="paragraph" w:styleId="a4">
    <w:name w:val="header"/>
    <w:basedOn w:val="a"/>
    <w:link w:val="a5"/>
    <w:uiPriority w:val="99"/>
    <w:unhideWhenUsed/>
    <w:rsid w:val="00371D0E"/>
    <w:pPr>
      <w:tabs>
        <w:tab w:val="center" w:pos="4153"/>
        <w:tab w:val="right" w:pos="8306"/>
      </w:tabs>
      <w:spacing w:after="0" w:line="240" w:lineRule="auto"/>
    </w:pPr>
  </w:style>
  <w:style w:type="character" w:customStyle="1" w:styleId="a5">
    <w:name w:val="כותרת עליונה תו"/>
    <w:basedOn w:val="a0"/>
    <w:link w:val="a4"/>
    <w:uiPriority w:val="99"/>
    <w:rsid w:val="00371D0E"/>
  </w:style>
  <w:style w:type="paragraph" w:styleId="a6">
    <w:name w:val="footer"/>
    <w:basedOn w:val="a"/>
    <w:link w:val="a7"/>
    <w:uiPriority w:val="99"/>
    <w:unhideWhenUsed/>
    <w:rsid w:val="00371D0E"/>
    <w:pPr>
      <w:tabs>
        <w:tab w:val="center" w:pos="4153"/>
        <w:tab w:val="right" w:pos="8306"/>
      </w:tabs>
      <w:spacing w:after="0" w:line="240" w:lineRule="auto"/>
    </w:pPr>
  </w:style>
  <w:style w:type="character" w:customStyle="1" w:styleId="a7">
    <w:name w:val="כותרת תחתונה תו"/>
    <w:basedOn w:val="a0"/>
    <w:link w:val="a6"/>
    <w:uiPriority w:val="99"/>
    <w:rsid w:val="00371D0E"/>
  </w:style>
  <w:style w:type="character" w:customStyle="1" w:styleId="20">
    <w:name w:val="כותרת 2 תו"/>
    <w:basedOn w:val="a0"/>
    <w:link w:val="2"/>
    <w:uiPriority w:val="9"/>
    <w:rsid w:val="0005602A"/>
    <w:rPr>
      <w:rFonts w:asciiTheme="majorHAnsi" w:eastAsiaTheme="majorEastAsia" w:hAnsiTheme="majorHAnsi" w:cstheme="majorBidi"/>
      <w:b/>
      <w:bCs/>
      <w:color w:val="4F81BD" w:themeColor="accent1"/>
      <w:sz w:val="26"/>
      <w:szCs w:val="26"/>
    </w:rPr>
  </w:style>
  <w:style w:type="character" w:customStyle="1" w:styleId="30">
    <w:name w:val="כותרת 3 תו"/>
    <w:basedOn w:val="a0"/>
    <w:link w:val="3"/>
    <w:uiPriority w:val="9"/>
    <w:rsid w:val="0005602A"/>
    <w:rPr>
      <w:rFonts w:asciiTheme="majorHAnsi" w:eastAsiaTheme="majorEastAsia" w:hAnsiTheme="majorHAnsi" w:cstheme="majorBidi"/>
      <w:b/>
      <w:bCs/>
      <w:color w:val="4F81BD" w:themeColor="accent1"/>
    </w:rPr>
  </w:style>
  <w:style w:type="character" w:customStyle="1" w:styleId="40">
    <w:name w:val="כותרת 4 תו"/>
    <w:basedOn w:val="a0"/>
    <w:link w:val="4"/>
    <w:uiPriority w:val="9"/>
    <w:rsid w:val="0005602A"/>
    <w:rPr>
      <w:rFonts w:asciiTheme="majorHAnsi" w:eastAsiaTheme="majorEastAsia" w:hAnsiTheme="majorHAnsi" w:cstheme="majorBidi"/>
      <w:b/>
      <w:bCs/>
      <w:i/>
      <w:iCs/>
      <w:color w:val="4F81BD" w:themeColor="accent1"/>
    </w:rPr>
  </w:style>
  <w:style w:type="paragraph" w:styleId="a8">
    <w:name w:val="Intense Quote"/>
    <w:basedOn w:val="a"/>
    <w:next w:val="a"/>
    <w:link w:val="a9"/>
    <w:uiPriority w:val="30"/>
    <w:qFormat/>
    <w:rsid w:val="0005602A"/>
    <w:pPr>
      <w:pBdr>
        <w:bottom w:val="single" w:sz="4" w:space="4" w:color="4F81BD" w:themeColor="accent1"/>
      </w:pBdr>
      <w:spacing w:before="200" w:after="280"/>
      <w:ind w:left="936" w:right="936"/>
    </w:pPr>
    <w:rPr>
      <w:b/>
      <w:bCs/>
      <w:i/>
      <w:iCs/>
      <w:color w:val="4F81BD" w:themeColor="accent1"/>
    </w:rPr>
  </w:style>
  <w:style w:type="character" w:customStyle="1" w:styleId="a9">
    <w:name w:val="הצעת מחיר חזקה תו"/>
    <w:basedOn w:val="a0"/>
    <w:link w:val="a8"/>
    <w:uiPriority w:val="30"/>
    <w:rsid w:val="0005602A"/>
    <w:rPr>
      <w:b/>
      <w:bCs/>
      <w:i/>
      <w:iCs/>
      <w:color w:val="4F81BD" w:themeColor="accent1"/>
    </w:rPr>
  </w:style>
  <w:style w:type="paragraph" w:styleId="aa">
    <w:name w:val="Subtitle"/>
    <w:basedOn w:val="a"/>
    <w:next w:val="a"/>
    <w:link w:val="ab"/>
    <w:uiPriority w:val="11"/>
    <w:qFormat/>
    <w:rsid w:val="00A269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b">
    <w:name w:val="כותרת משנה תו"/>
    <w:basedOn w:val="a0"/>
    <w:link w:val="aa"/>
    <w:uiPriority w:val="11"/>
    <w:rsid w:val="00A26903"/>
    <w:rPr>
      <w:rFonts w:asciiTheme="majorHAnsi" w:eastAsiaTheme="majorEastAsia" w:hAnsiTheme="majorHAnsi" w:cstheme="majorBidi"/>
      <w:i/>
      <w:iCs/>
      <w:color w:val="4F81BD" w:themeColor="accent1"/>
      <w:spacing w:val="15"/>
      <w:sz w:val="24"/>
      <w:szCs w:val="24"/>
    </w:rPr>
  </w:style>
  <w:style w:type="paragraph" w:styleId="ac">
    <w:name w:val="No Spacing"/>
    <w:link w:val="ad"/>
    <w:uiPriority w:val="1"/>
    <w:qFormat/>
    <w:rsid w:val="00E16841"/>
    <w:pPr>
      <w:bidi/>
      <w:spacing w:after="0" w:line="240" w:lineRule="auto"/>
    </w:pPr>
    <w:rPr>
      <w:rFonts w:eastAsiaTheme="minorEastAsia"/>
    </w:rPr>
  </w:style>
  <w:style w:type="character" w:customStyle="1" w:styleId="ad">
    <w:name w:val="ללא מרווח תו"/>
    <w:basedOn w:val="a0"/>
    <w:link w:val="ac"/>
    <w:uiPriority w:val="1"/>
    <w:rsid w:val="00E16841"/>
    <w:rPr>
      <w:rFonts w:eastAsiaTheme="minorEastAsia"/>
    </w:rPr>
  </w:style>
  <w:style w:type="paragraph" w:styleId="ae">
    <w:name w:val="Balloon Text"/>
    <w:basedOn w:val="a"/>
    <w:link w:val="af"/>
    <w:uiPriority w:val="99"/>
    <w:semiHidden/>
    <w:unhideWhenUsed/>
    <w:rsid w:val="00E16841"/>
    <w:pPr>
      <w:spacing w:after="0" w:line="240" w:lineRule="auto"/>
    </w:pPr>
    <w:rPr>
      <w:rFonts w:ascii="Tahoma" w:hAnsi="Tahoma" w:cs="Tahoma"/>
      <w:sz w:val="16"/>
      <w:szCs w:val="16"/>
    </w:rPr>
  </w:style>
  <w:style w:type="character" w:customStyle="1" w:styleId="af">
    <w:name w:val="טקסט בלונים תו"/>
    <w:basedOn w:val="a0"/>
    <w:link w:val="ae"/>
    <w:uiPriority w:val="99"/>
    <w:semiHidden/>
    <w:rsid w:val="00E16841"/>
    <w:rPr>
      <w:rFonts w:ascii="Tahoma" w:hAnsi="Tahoma" w:cs="Tahoma"/>
      <w:sz w:val="16"/>
      <w:szCs w:val="16"/>
    </w:rPr>
  </w:style>
  <w:style w:type="paragraph" w:styleId="af0">
    <w:name w:val="List Paragraph"/>
    <w:basedOn w:val="a"/>
    <w:uiPriority w:val="34"/>
    <w:qFormat/>
    <w:rsid w:val="00150166"/>
    <w:pPr>
      <w:ind w:left="720"/>
      <w:contextualSpacing/>
    </w:pPr>
  </w:style>
  <w:style w:type="character" w:customStyle="1" w:styleId="apple-style-span">
    <w:name w:val="apple-style-span"/>
    <w:basedOn w:val="a0"/>
    <w:rsid w:val="00150166"/>
  </w:style>
  <w:style w:type="character" w:styleId="Hyperlink">
    <w:name w:val="Hyperlink"/>
    <w:basedOn w:val="a0"/>
    <w:uiPriority w:val="99"/>
    <w:unhideWhenUsed/>
    <w:rsid w:val="00404993"/>
    <w:rPr>
      <w:color w:val="0000FF" w:themeColor="hyperlink"/>
      <w:u w:val="single"/>
    </w:rPr>
  </w:style>
  <w:style w:type="character" w:customStyle="1" w:styleId="50">
    <w:name w:val="כותרת 5 תו"/>
    <w:basedOn w:val="a0"/>
    <w:link w:val="5"/>
    <w:rsid w:val="00C0430F"/>
    <w:rPr>
      <w:rFonts w:ascii="Times New Roman" w:eastAsia="Times New Roman" w:hAnsi="Times New Roman" w:cs="Monotype Hadassah"/>
      <w:b/>
      <w:bCs/>
      <w:sz w:val="24"/>
      <w:szCs w:val="48"/>
      <w:lang w:eastAsia="he-IL"/>
    </w:rPr>
  </w:style>
  <w:style w:type="character" w:customStyle="1" w:styleId="60">
    <w:name w:val="כותרת 6 תו"/>
    <w:basedOn w:val="a0"/>
    <w:link w:val="6"/>
    <w:rsid w:val="00C0430F"/>
    <w:rPr>
      <w:rFonts w:ascii="Times New Roman" w:eastAsia="Times New Roman" w:hAnsi="Times New Roman" w:cs="Monotype Hadassah"/>
      <w:b/>
      <w:bCs/>
      <w:sz w:val="24"/>
      <w:szCs w:val="48"/>
      <w:lang w:eastAsia="he-IL"/>
    </w:rPr>
  </w:style>
  <w:style w:type="character" w:customStyle="1" w:styleId="70">
    <w:name w:val="כותרת 7 תו"/>
    <w:basedOn w:val="a0"/>
    <w:link w:val="7"/>
    <w:rsid w:val="00C0430F"/>
    <w:rPr>
      <w:rFonts w:ascii="Times New Roman" w:eastAsia="Times New Roman" w:hAnsi="Times New Roman" w:cs="Monotype Hadassah"/>
      <w:b/>
      <w:bCs/>
      <w:sz w:val="24"/>
      <w:szCs w:val="24"/>
      <w:lang w:eastAsia="he-IL"/>
    </w:rPr>
  </w:style>
  <w:style w:type="character" w:customStyle="1" w:styleId="apple-converted-space">
    <w:name w:val="apple-converted-space"/>
    <w:basedOn w:val="a0"/>
    <w:rsid w:val="00181FD1"/>
  </w:style>
  <w:style w:type="character" w:customStyle="1" w:styleId="author">
    <w:name w:val="author"/>
    <w:basedOn w:val="a0"/>
    <w:rsid w:val="00181FD1"/>
  </w:style>
  <w:style w:type="character" w:customStyle="1" w:styleId="10">
    <w:name w:val="כותרת 1 תו"/>
    <w:basedOn w:val="a0"/>
    <w:link w:val="1"/>
    <w:uiPriority w:val="9"/>
    <w:rsid w:val="00A20388"/>
    <w:rPr>
      <w:rFonts w:asciiTheme="majorHAnsi" w:eastAsiaTheme="majorEastAsia" w:hAnsiTheme="majorHAnsi" w:cstheme="majorBidi"/>
      <w:b/>
      <w:bCs/>
      <w:color w:val="365F91" w:themeColor="accent1" w:themeShade="BF"/>
      <w:sz w:val="28"/>
      <w:szCs w:val="28"/>
    </w:rPr>
  </w:style>
  <w:style w:type="character" w:customStyle="1" w:styleId="firstname">
    <w:name w:val="firstname"/>
    <w:basedOn w:val="a0"/>
    <w:rsid w:val="00A20388"/>
  </w:style>
  <w:style w:type="character" w:customStyle="1" w:styleId="surname">
    <w:name w:val="surname"/>
    <w:basedOn w:val="a0"/>
    <w:rsid w:val="00A20388"/>
  </w:style>
  <w:style w:type="paragraph" w:customStyle="1" w:styleId="copyright">
    <w:name w:val="copyright"/>
    <w:basedOn w:val="a"/>
    <w:rsid w:val="00A20388"/>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a0"/>
    <w:rsid w:val="007A4795"/>
  </w:style>
</w:styles>
</file>

<file path=word/webSettings.xml><?xml version="1.0" encoding="utf-8"?>
<w:webSettings xmlns:r="http://schemas.openxmlformats.org/officeDocument/2006/relationships" xmlns:w="http://schemas.openxmlformats.org/wordprocessingml/2006/main">
  <w:divs>
    <w:div w:id="490831558">
      <w:bodyDiv w:val="1"/>
      <w:marLeft w:val="0"/>
      <w:marRight w:val="0"/>
      <w:marTop w:val="0"/>
      <w:marBottom w:val="0"/>
      <w:divBdr>
        <w:top w:val="none" w:sz="0" w:space="0" w:color="auto"/>
        <w:left w:val="none" w:sz="0" w:space="0" w:color="auto"/>
        <w:bottom w:val="none" w:sz="0" w:space="0" w:color="auto"/>
        <w:right w:val="none" w:sz="0" w:space="0" w:color="auto"/>
      </w:divBdr>
      <w:divsChild>
        <w:div w:id="250698352">
          <w:marLeft w:val="0"/>
          <w:marRight w:val="0"/>
          <w:marTop w:val="0"/>
          <w:marBottom w:val="0"/>
          <w:divBdr>
            <w:top w:val="none" w:sz="0" w:space="0" w:color="auto"/>
            <w:left w:val="none" w:sz="0" w:space="0" w:color="auto"/>
            <w:bottom w:val="none" w:sz="0" w:space="0" w:color="auto"/>
            <w:right w:val="none" w:sz="0" w:space="0" w:color="auto"/>
          </w:divBdr>
          <w:divsChild>
            <w:div w:id="1136143216">
              <w:marLeft w:val="300"/>
              <w:marRight w:val="0"/>
              <w:marTop w:val="0"/>
              <w:marBottom w:val="0"/>
              <w:divBdr>
                <w:top w:val="none" w:sz="0" w:space="0" w:color="auto"/>
                <w:left w:val="none" w:sz="0" w:space="0" w:color="auto"/>
                <w:bottom w:val="none" w:sz="0" w:space="0" w:color="auto"/>
                <w:right w:val="dotted" w:sz="6" w:space="0" w:color="CCCCCC"/>
              </w:divBdr>
              <w:divsChild>
                <w:div w:id="2099763">
                  <w:marLeft w:val="0"/>
                  <w:marRight w:val="0"/>
                  <w:marTop w:val="0"/>
                  <w:marBottom w:val="0"/>
                  <w:divBdr>
                    <w:top w:val="none" w:sz="0" w:space="0" w:color="auto"/>
                    <w:left w:val="none" w:sz="0" w:space="0" w:color="auto"/>
                    <w:bottom w:val="none" w:sz="0" w:space="0" w:color="auto"/>
                    <w:right w:val="none" w:sz="0" w:space="0" w:color="auto"/>
                  </w:divBdr>
                  <w:divsChild>
                    <w:div w:id="9706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77527">
      <w:bodyDiv w:val="1"/>
      <w:marLeft w:val="0"/>
      <w:marRight w:val="0"/>
      <w:marTop w:val="0"/>
      <w:marBottom w:val="0"/>
      <w:divBdr>
        <w:top w:val="none" w:sz="0" w:space="0" w:color="auto"/>
        <w:left w:val="none" w:sz="0" w:space="0" w:color="auto"/>
        <w:bottom w:val="none" w:sz="0" w:space="0" w:color="auto"/>
        <w:right w:val="none" w:sz="0" w:space="0" w:color="auto"/>
      </w:divBdr>
      <w:divsChild>
        <w:div w:id="1863978169">
          <w:marLeft w:val="0"/>
          <w:marRight w:val="0"/>
          <w:marTop w:val="0"/>
          <w:marBottom w:val="0"/>
          <w:divBdr>
            <w:top w:val="none" w:sz="0" w:space="0" w:color="auto"/>
            <w:left w:val="none" w:sz="0" w:space="0" w:color="auto"/>
            <w:bottom w:val="none" w:sz="0" w:space="0" w:color="auto"/>
            <w:right w:val="none" w:sz="0" w:space="0" w:color="auto"/>
          </w:divBdr>
          <w:divsChild>
            <w:div w:id="566309434">
              <w:marLeft w:val="300"/>
              <w:marRight w:val="0"/>
              <w:marTop w:val="0"/>
              <w:marBottom w:val="0"/>
              <w:divBdr>
                <w:top w:val="none" w:sz="0" w:space="0" w:color="auto"/>
                <w:left w:val="none" w:sz="0" w:space="0" w:color="auto"/>
                <w:bottom w:val="none" w:sz="0" w:space="0" w:color="auto"/>
                <w:right w:val="dotted" w:sz="6" w:space="0" w:color="CCCCCC"/>
              </w:divBdr>
              <w:divsChild>
                <w:div w:id="1276594332">
                  <w:marLeft w:val="0"/>
                  <w:marRight w:val="0"/>
                  <w:marTop w:val="0"/>
                  <w:marBottom w:val="0"/>
                  <w:divBdr>
                    <w:top w:val="none" w:sz="0" w:space="0" w:color="auto"/>
                    <w:left w:val="none" w:sz="0" w:space="0" w:color="auto"/>
                    <w:bottom w:val="none" w:sz="0" w:space="0" w:color="auto"/>
                    <w:right w:val="none" w:sz="0" w:space="0" w:color="auto"/>
                  </w:divBdr>
                  <w:divsChild>
                    <w:div w:id="4301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062509">
      <w:bodyDiv w:val="1"/>
      <w:marLeft w:val="0"/>
      <w:marRight w:val="0"/>
      <w:marTop w:val="0"/>
      <w:marBottom w:val="0"/>
      <w:divBdr>
        <w:top w:val="none" w:sz="0" w:space="0" w:color="auto"/>
        <w:left w:val="none" w:sz="0" w:space="0" w:color="auto"/>
        <w:bottom w:val="none" w:sz="0" w:space="0" w:color="auto"/>
        <w:right w:val="none" w:sz="0" w:space="0" w:color="auto"/>
      </w:divBdr>
      <w:divsChild>
        <w:div w:id="448361341">
          <w:marLeft w:val="0"/>
          <w:marRight w:val="0"/>
          <w:marTop w:val="0"/>
          <w:marBottom w:val="0"/>
          <w:divBdr>
            <w:top w:val="none" w:sz="0" w:space="0" w:color="auto"/>
            <w:left w:val="none" w:sz="0" w:space="0" w:color="auto"/>
            <w:bottom w:val="none" w:sz="0" w:space="0" w:color="auto"/>
            <w:right w:val="none" w:sz="0" w:space="0" w:color="auto"/>
          </w:divBdr>
        </w:div>
        <w:div w:id="1598438847">
          <w:marLeft w:val="0"/>
          <w:marRight w:val="0"/>
          <w:marTop w:val="0"/>
          <w:marBottom w:val="0"/>
          <w:divBdr>
            <w:top w:val="none" w:sz="0" w:space="0" w:color="auto"/>
            <w:left w:val="none" w:sz="0" w:space="0" w:color="auto"/>
            <w:bottom w:val="none" w:sz="0" w:space="0" w:color="auto"/>
            <w:right w:val="none" w:sz="0" w:space="0" w:color="auto"/>
          </w:divBdr>
          <w:divsChild>
            <w:div w:id="453182810">
              <w:marLeft w:val="0"/>
              <w:marRight w:val="0"/>
              <w:marTop w:val="0"/>
              <w:marBottom w:val="0"/>
              <w:divBdr>
                <w:top w:val="none" w:sz="0" w:space="0" w:color="auto"/>
                <w:left w:val="none" w:sz="0" w:space="0" w:color="auto"/>
                <w:bottom w:val="none" w:sz="0" w:space="0" w:color="auto"/>
                <w:right w:val="none" w:sz="0" w:space="0" w:color="auto"/>
              </w:divBdr>
            </w:div>
          </w:divsChild>
        </w:div>
        <w:div w:id="13367633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mailto:docs@linode.com" TargetMode="External"/><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5b3%5d%20http://www.thegeekstuff.com/2008/06/how-to-monitor-remote-linux-host-using-nagios-30/" TargetMode="External"/><Relationship Id="rId25" Type="http://schemas.openxmlformats.org/officeDocument/2006/relationships/image" Target="media/image13.jpe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library.linode.com/server-monitoring/nagios/ubuntu-10.04-luci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jpeg"/><Relationship Id="rId27" Type="http://schemas.openxmlformats.org/officeDocument/2006/relationships/image" Target="media/image15.png"/></Relationships>
</file>

<file path=word/_rels/foot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2011-06-28T00:00:00</PublishDate>
  <Abstract>מגישה: שירן בן חמו                                                                                                          מנחה: מר שי תבור                                                                                        שם מפעל: המכללה האקדמית להנדסה.                                                                                                           אחראי תעשייתי: מר יאיר נווה.                                                                                                                                                                                                                                     תאריך: 06.07.2011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2BEB8E-77A4-4E1A-BE9D-066B1F375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30</Pages>
  <Words>4199</Words>
  <Characters>20997</Characters>
  <Application>Microsoft Office Word</Application>
  <DocSecurity>0</DocSecurity>
  <Lines>174</Lines>
  <Paragraphs>50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ניטור שרתים באמצעות מערכת Nagios</vt:lpstr>
      <vt:lpstr>ניטור שרתים באמצעות מערכת Nagios </vt:lpstr>
    </vt:vector>
  </TitlesOfParts>
  <Company>JCE</Company>
  <LinksUpToDate>false</LinksUpToDate>
  <CharactersWithSpaces>25146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ניטור שרתים באמצעות מערכת Nagios</dc:title>
  <dc:subject>החוג להנדסת תוכנה</dc:subject>
  <dc:creator>shiranbh</dc:creator>
  <cp:lastModifiedBy>shiranbh</cp:lastModifiedBy>
  <cp:revision>26</cp:revision>
  <dcterms:created xsi:type="dcterms:W3CDTF">2011-07-03T21:48:00Z</dcterms:created>
  <dcterms:modified xsi:type="dcterms:W3CDTF">2011-07-04T13:48:00Z</dcterms:modified>
</cp:coreProperties>
</file>